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15F6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1C61604D" w14:textId="77777777" w:rsidR="00454B83" w:rsidRDefault="00454B83" w:rsidP="00454B83">
      <w:pPr>
        <w:pStyle w:val="a3"/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</w:pPr>
      <w:r>
        <w:rPr>
          <w:rFonts w:asciiTheme="minorHAnsi" w:hAnsiTheme="minorHAnsi" w:cstheme="minorHAnsi"/>
          <w:bCs/>
          <w:caps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5EB82CF5" w14:textId="77777777" w:rsidR="00454B83" w:rsidRDefault="00454B83" w:rsidP="00454B83">
      <w:pPr>
        <w:pStyle w:val="a4"/>
        <w:jc w:val="center"/>
        <w:rPr>
          <w:rFonts w:asciiTheme="minorHAnsi" w:hAnsiTheme="minorHAnsi" w:cstheme="minorHAnsi"/>
          <w:i w:val="0"/>
          <w:sz w:val="28"/>
          <w:szCs w:val="28"/>
        </w:rPr>
      </w:pPr>
    </w:p>
    <w:p w14:paraId="5AA19BAD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  <w:r>
        <w:rPr>
          <w:rFonts w:asciiTheme="minorHAnsi" w:hAnsiTheme="minorHAnsi" w:cstheme="minorHAnsi"/>
          <w:b/>
          <w:i w:val="0"/>
          <w:sz w:val="28"/>
          <w:szCs w:val="28"/>
        </w:rPr>
        <w:t>Факультет программной инженерии и компьютерной техники</w:t>
      </w:r>
    </w:p>
    <w:p w14:paraId="04DE328A" w14:textId="77777777" w:rsidR="00454B83" w:rsidRDefault="00454B83" w:rsidP="00454B83">
      <w:pPr>
        <w:pStyle w:val="a4"/>
        <w:ind w:left="708"/>
        <w:jc w:val="center"/>
        <w:rPr>
          <w:rFonts w:asciiTheme="minorHAnsi" w:hAnsiTheme="minorHAnsi" w:cstheme="minorHAnsi"/>
          <w:b/>
          <w:i w:val="0"/>
          <w:sz w:val="28"/>
          <w:szCs w:val="28"/>
        </w:rPr>
      </w:pPr>
    </w:p>
    <w:p w14:paraId="5B4580D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146BC3F8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0549C61B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41B87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464DE7EC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5C721FA" w14:textId="7C8100B1" w:rsidR="00454B83" w:rsidRP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ЛАБОРАТОРНАЯ РАБОТА №</w:t>
      </w:r>
      <w:r w:rsidRPr="00454B83">
        <w:rPr>
          <w:rFonts w:cstheme="minorHAnsi"/>
          <w:b/>
          <w:sz w:val="28"/>
          <w:szCs w:val="28"/>
        </w:rPr>
        <w:t>3</w:t>
      </w:r>
    </w:p>
    <w:p w14:paraId="336F341C" w14:textId="77777777" w:rsidR="00454B83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ПО ДИСЦИПЛИНЕ «ТЕСТИРОВАНИЕ ПРОГРАММНОГО ОБЕСПЕЧЕНИЯ»</w:t>
      </w:r>
    </w:p>
    <w:p w14:paraId="4C2EEA2B" w14:textId="77777777" w:rsidR="00454B83" w:rsidRPr="001262D0" w:rsidRDefault="00454B83" w:rsidP="00454B83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Вариант 19</w:t>
      </w:r>
    </w:p>
    <w:p w14:paraId="3EDA3ED9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5A9F2C2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3D2D3D7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7A15D75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32F3F928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Выполнил: Чудаков М.И.</w:t>
      </w:r>
    </w:p>
    <w:p w14:paraId="54AA3C6F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Группа: </w:t>
      </w:r>
      <w:r>
        <w:rPr>
          <w:rFonts w:cstheme="minorHAnsi"/>
          <w:sz w:val="28"/>
          <w:szCs w:val="28"/>
          <w:lang w:val="en-US"/>
        </w:rPr>
        <w:t>P</w:t>
      </w:r>
      <w:r>
        <w:rPr>
          <w:rFonts w:cstheme="minorHAnsi"/>
          <w:sz w:val="28"/>
          <w:szCs w:val="28"/>
        </w:rPr>
        <w:t>3319</w:t>
      </w:r>
    </w:p>
    <w:p w14:paraId="21DD646A" w14:textId="77777777" w:rsidR="00454B83" w:rsidRDefault="00454B83" w:rsidP="00454B83">
      <w:pPr>
        <w:tabs>
          <w:tab w:val="left" w:pos="6945"/>
        </w:tabs>
        <w:jc w:val="right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Преподаватель: </w:t>
      </w:r>
      <w:r>
        <w:rPr>
          <w:rFonts w:cstheme="minorHAnsi"/>
          <w:color w:val="000000"/>
          <w:sz w:val="28"/>
          <w:szCs w:val="28"/>
        </w:rPr>
        <w:t>Исаев И.В.</w:t>
      </w:r>
    </w:p>
    <w:p w14:paraId="4561F42C" w14:textId="77777777" w:rsidR="00454B83" w:rsidRDefault="00454B83" w:rsidP="00454B83">
      <w:pPr>
        <w:tabs>
          <w:tab w:val="left" w:pos="6945"/>
        </w:tabs>
        <w:rPr>
          <w:rFonts w:cstheme="minorHAnsi"/>
          <w:sz w:val="28"/>
          <w:szCs w:val="28"/>
        </w:rPr>
      </w:pPr>
    </w:p>
    <w:p w14:paraId="59E128A1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2DE090DD" w14:textId="77777777" w:rsidR="00454B83" w:rsidRDefault="00454B83" w:rsidP="00454B83">
      <w:pPr>
        <w:rPr>
          <w:rFonts w:cstheme="minorHAnsi"/>
          <w:sz w:val="28"/>
          <w:szCs w:val="28"/>
        </w:rPr>
      </w:pPr>
    </w:p>
    <w:p w14:paraId="53BA3F45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21F0832A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3725D566" w14:textId="77777777" w:rsidR="00454B83" w:rsidRDefault="00454B83" w:rsidP="00454B83">
      <w:pPr>
        <w:jc w:val="center"/>
        <w:rPr>
          <w:rFonts w:cstheme="minorHAnsi"/>
          <w:sz w:val="28"/>
          <w:szCs w:val="28"/>
        </w:rPr>
      </w:pPr>
    </w:p>
    <w:p w14:paraId="1B22491A" w14:textId="41788564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14:paraId="0D5B239E" w14:textId="352F727D" w:rsidR="00454B83" w:rsidRDefault="00454B83" w:rsidP="00454B83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2019</w:t>
      </w:r>
    </w:p>
    <w:p w14:paraId="7847FB20" w14:textId="77777777" w:rsidR="00454B83" w:rsidRDefault="00454B83" w:rsidP="00454B83">
      <w:pPr>
        <w:jc w:val="both"/>
        <w:rPr>
          <w:rFonts w:cstheme="minorHAnsi"/>
          <w:sz w:val="28"/>
          <w:szCs w:val="28"/>
        </w:rPr>
      </w:pPr>
    </w:p>
    <w:p w14:paraId="5E16C739" w14:textId="77777777" w:rsidR="005C5488" w:rsidRPr="008D3FA2" w:rsidRDefault="005C5488" w:rsidP="005C5488">
      <w:pPr>
        <w:jc w:val="center"/>
        <w:rPr>
          <w:rFonts w:cstheme="minorHAnsi"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Цель</w:t>
      </w:r>
    </w:p>
    <w:p w14:paraId="2AE5B8C4" w14:textId="709E2DA2" w:rsidR="005C5488" w:rsidRDefault="005C5488" w:rsidP="005C5488">
      <w:pPr>
        <w:jc w:val="both"/>
        <w:rPr>
          <w:rFonts w:cstheme="minorHAnsi"/>
          <w:sz w:val="24"/>
          <w:szCs w:val="28"/>
        </w:rPr>
      </w:pPr>
      <w:r>
        <w:rPr>
          <w:rFonts w:cstheme="minorHAnsi"/>
          <w:sz w:val="24"/>
          <w:szCs w:val="28"/>
        </w:rPr>
        <w:tab/>
      </w:r>
      <w:r w:rsidR="00482AA4">
        <w:rPr>
          <w:rFonts w:cstheme="minorHAnsi"/>
          <w:sz w:val="24"/>
          <w:szCs w:val="28"/>
        </w:rPr>
        <w:t>И</w:t>
      </w:r>
      <w:r w:rsidR="00482AA4" w:rsidRPr="00482AA4">
        <w:rPr>
          <w:rFonts w:cstheme="minorHAnsi"/>
          <w:sz w:val="24"/>
          <w:szCs w:val="28"/>
        </w:rPr>
        <w:t xml:space="preserve">зучить методику функционального тестирования </w:t>
      </w:r>
      <w:proofErr w:type="spellStart"/>
      <w:r w:rsidR="00482AA4" w:rsidRPr="00482AA4">
        <w:rPr>
          <w:rFonts w:cstheme="minorHAnsi"/>
          <w:sz w:val="24"/>
          <w:szCs w:val="28"/>
        </w:rPr>
        <w:t>Android</w:t>
      </w:r>
      <w:proofErr w:type="spellEnd"/>
      <w:r w:rsidR="00482AA4" w:rsidRPr="00482AA4">
        <w:rPr>
          <w:rFonts w:cstheme="minorHAnsi"/>
          <w:sz w:val="24"/>
          <w:szCs w:val="28"/>
        </w:rPr>
        <w:t xml:space="preserve"> приложения, используя </w:t>
      </w:r>
      <w:proofErr w:type="spellStart"/>
      <w:r w:rsidR="00482AA4" w:rsidRPr="00482AA4">
        <w:rPr>
          <w:rFonts w:cstheme="minorHAnsi"/>
          <w:sz w:val="24"/>
          <w:szCs w:val="28"/>
        </w:rPr>
        <w:t>Appium</w:t>
      </w:r>
      <w:proofErr w:type="spellEnd"/>
      <w:r w:rsidR="00482AA4">
        <w:rPr>
          <w:rFonts w:cstheme="minorHAnsi"/>
          <w:sz w:val="24"/>
          <w:szCs w:val="28"/>
        </w:rPr>
        <w:t>.</w:t>
      </w:r>
    </w:p>
    <w:p w14:paraId="49EDFB16" w14:textId="77777777" w:rsidR="005C5488" w:rsidRPr="008D3FA2" w:rsidRDefault="005C5488" w:rsidP="005C5488">
      <w:pPr>
        <w:jc w:val="center"/>
        <w:rPr>
          <w:rFonts w:cstheme="minorHAnsi"/>
          <w:b/>
          <w:sz w:val="24"/>
          <w:szCs w:val="28"/>
        </w:rPr>
      </w:pPr>
      <w:r w:rsidRPr="008D3FA2">
        <w:rPr>
          <w:rFonts w:cstheme="minorHAnsi"/>
          <w:b/>
          <w:sz w:val="24"/>
          <w:szCs w:val="28"/>
        </w:rPr>
        <w:t>Задачи</w:t>
      </w:r>
    </w:p>
    <w:p w14:paraId="0D81B303" w14:textId="627640C7" w:rsidR="000A2E64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 xml:space="preserve">Необходимо взять приложение согласно варианту, установить эмулятор </w:t>
      </w:r>
      <w:proofErr w:type="spellStart"/>
      <w:r w:rsidRPr="00C363BE">
        <w:rPr>
          <w:sz w:val="24"/>
          <w:szCs w:val="24"/>
        </w:rPr>
        <w:t>Genymotion</w:t>
      </w:r>
      <w:proofErr w:type="spellEnd"/>
      <w:r w:rsidRPr="00C363BE">
        <w:rPr>
          <w:sz w:val="24"/>
          <w:szCs w:val="24"/>
        </w:rPr>
        <w:t xml:space="preserve"> (использовать андроид 6.0 и выше);</w:t>
      </w:r>
    </w:p>
    <w:p w14:paraId="6DA00408" w14:textId="78D29B5E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Н</w:t>
      </w:r>
      <w:r w:rsidRPr="00C363BE">
        <w:rPr>
          <w:sz w:val="24"/>
          <w:szCs w:val="24"/>
        </w:rPr>
        <w:t xml:space="preserve">астроить </w:t>
      </w:r>
      <w:proofErr w:type="spellStart"/>
      <w:r w:rsidRPr="00C363BE">
        <w:rPr>
          <w:sz w:val="24"/>
          <w:szCs w:val="24"/>
        </w:rPr>
        <w:t>Appium</w:t>
      </w:r>
      <w:proofErr w:type="spellEnd"/>
      <w:r w:rsidRPr="00C363BE">
        <w:rPr>
          <w:sz w:val="24"/>
          <w:szCs w:val="24"/>
        </w:rPr>
        <w:t xml:space="preserve"> (http://appium.io) и написать 15 тестовых </w:t>
      </w:r>
      <w:proofErr w:type="spellStart"/>
      <w:r w:rsidRPr="00C363BE">
        <w:rPr>
          <w:sz w:val="24"/>
          <w:szCs w:val="24"/>
        </w:rPr>
        <w:t>сценариев</w:t>
      </w:r>
      <w:r>
        <w:rPr>
          <w:sz w:val="24"/>
          <w:szCs w:val="24"/>
        </w:rPr>
        <w:t>Ж</w:t>
      </w:r>
      <w:proofErr w:type="spellEnd"/>
    </w:p>
    <w:p w14:paraId="429F4D39" w14:textId="5F50AE01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Сценарий установки виджета на экран обязателен;</w:t>
      </w:r>
    </w:p>
    <w:p w14:paraId="353033BB" w14:textId="7F249348" w:rsidR="00C363BE" w:rsidRDefault="00C363BE" w:rsidP="00C363BE">
      <w:pPr>
        <w:pStyle w:val="a6"/>
        <w:numPr>
          <w:ilvl w:val="0"/>
          <w:numId w:val="1"/>
        </w:numPr>
        <w:jc w:val="both"/>
        <w:rPr>
          <w:sz w:val="24"/>
          <w:szCs w:val="24"/>
        </w:rPr>
      </w:pPr>
      <w:r w:rsidRPr="00C363BE">
        <w:rPr>
          <w:sz w:val="24"/>
          <w:szCs w:val="24"/>
        </w:rPr>
        <w:t>Проверка регистрации обязательна.</w:t>
      </w:r>
    </w:p>
    <w:p w14:paraId="3933291E" w14:textId="1836C874" w:rsidR="00C363BE" w:rsidRDefault="00C363BE" w:rsidP="008C59B4">
      <w:pPr>
        <w:jc w:val="center"/>
        <w:rPr>
          <w:sz w:val="24"/>
          <w:szCs w:val="24"/>
        </w:rPr>
      </w:pPr>
    </w:p>
    <w:p w14:paraId="08B4C869" w14:textId="2D18CDC2" w:rsidR="008C59B4" w:rsidRDefault="008C59B4" w:rsidP="008C59B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Appium</w:t>
      </w:r>
    </w:p>
    <w:p w14:paraId="2B9A63E5" w14:textId="610479F8" w:rsidR="008C59B4" w:rsidRPr="00283D19" w:rsidRDefault="008C59B4" w:rsidP="008C59B4">
      <w:pPr>
        <w:jc w:val="both"/>
        <w:rPr>
          <w:sz w:val="24"/>
          <w:szCs w:val="24"/>
          <w:rPrChange w:id="0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</w:pPr>
      <w:r w:rsidRPr="00283D19">
        <w:rPr>
          <w:sz w:val="24"/>
          <w:szCs w:val="24"/>
          <w:rPrChange w:id="1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ab/>
      </w:r>
      <w:r>
        <w:rPr>
          <w:sz w:val="24"/>
          <w:szCs w:val="24"/>
          <w:lang w:val="en-US"/>
        </w:rPr>
        <w:t>Appium</w:t>
      </w:r>
      <w:r w:rsidRPr="008C59B4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это инструмент автоматизации с открытым исходным кодом для запуска скриптов и тестирования </w:t>
      </w:r>
      <w:proofErr w:type="spellStart"/>
      <w:r>
        <w:rPr>
          <w:sz w:val="24"/>
          <w:szCs w:val="24"/>
        </w:rPr>
        <w:t>нативных</w:t>
      </w:r>
      <w:proofErr w:type="spellEnd"/>
      <w:r>
        <w:rPr>
          <w:sz w:val="24"/>
          <w:szCs w:val="24"/>
        </w:rPr>
        <w:t xml:space="preserve"> приложений, мобильных веб-приложений и гибридных приложений на </w:t>
      </w:r>
      <w:r>
        <w:rPr>
          <w:sz w:val="24"/>
          <w:szCs w:val="24"/>
          <w:lang w:val="en-US"/>
        </w:rPr>
        <w:t>Android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iOS</w:t>
      </w:r>
      <w:r w:rsidRPr="008C59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помощью </w:t>
      </w:r>
      <w:r>
        <w:rPr>
          <w:sz w:val="24"/>
          <w:szCs w:val="24"/>
          <w:lang w:val="en-US"/>
        </w:rPr>
        <w:t>WebDriver</w:t>
      </w:r>
      <w:r w:rsidRPr="00283D19">
        <w:rPr>
          <w:sz w:val="24"/>
          <w:szCs w:val="24"/>
          <w:rPrChange w:id="2" w:author="Чудаков Матвей Игоревич" w:date="2019-06-12T21:37:00Z">
            <w:rPr>
              <w:sz w:val="24"/>
              <w:szCs w:val="24"/>
              <w:lang w:val="en-US"/>
            </w:rPr>
          </w:rPrChange>
        </w:rPr>
        <w:t>.</w:t>
      </w:r>
    </w:p>
    <w:p w14:paraId="07A7903A" w14:textId="4254C28F" w:rsidR="008C59B4" w:rsidRDefault="008C59B4" w:rsidP="008C59B4">
      <w:pPr>
        <w:jc w:val="center"/>
        <w:rPr>
          <w:sz w:val="24"/>
          <w:szCs w:val="24"/>
        </w:rPr>
      </w:pPr>
      <w:bookmarkStart w:id="3" w:name="_Hlk11264802"/>
      <w:proofErr w:type="spellStart"/>
      <w:r w:rsidRPr="008C59B4">
        <w:rPr>
          <w:b/>
          <w:bCs/>
          <w:sz w:val="24"/>
          <w:szCs w:val="24"/>
        </w:rPr>
        <w:t>Genymotion</w:t>
      </w:r>
      <w:proofErr w:type="spellEnd"/>
    </w:p>
    <w:bookmarkEnd w:id="3"/>
    <w:p w14:paraId="03C818A2" w14:textId="254A662C" w:rsidR="008C59B4" w:rsidRDefault="008F1FBE" w:rsidP="008C59B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8C59B4" w:rsidRPr="008C59B4">
        <w:rPr>
          <w:sz w:val="24"/>
          <w:szCs w:val="24"/>
        </w:rPr>
        <w:t>Genymotion</w:t>
      </w:r>
      <w:proofErr w:type="spellEnd"/>
      <w:r w:rsidR="008C59B4" w:rsidRPr="008C59B4">
        <w:rPr>
          <w:sz w:val="24"/>
          <w:szCs w:val="24"/>
        </w:rPr>
        <w:t xml:space="preserve"> представляет собой полнофункциональный эмулятор </w:t>
      </w:r>
      <w:proofErr w:type="spellStart"/>
      <w:r w:rsidR="008C59B4" w:rsidRPr="008C59B4">
        <w:rPr>
          <w:sz w:val="24"/>
          <w:szCs w:val="24"/>
        </w:rPr>
        <w:t>Android</w:t>
      </w:r>
      <w:proofErr w:type="spellEnd"/>
      <w:r w:rsidR="008C59B4" w:rsidRPr="008C59B4">
        <w:rPr>
          <w:sz w:val="24"/>
          <w:szCs w:val="24"/>
        </w:rPr>
        <w:t>, который сочетает простоту использования с передовой производительностью 3D графики, предоставляя пользователю практически неограниченный возможности работы с мобильной ОС.</w:t>
      </w:r>
    </w:p>
    <w:p w14:paraId="323E600E" w14:textId="1DF7CA29" w:rsidR="008F1FBE" w:rsidRDefault="008F1FBE" w:rsidP="008C59B4">
      <w:pPr>
        <w:jc w:val="both"/>
        <w:rPr>
          <w:sz w:val="24"/>
          <w:szCs w:val="24"/>
        </w:rPr>
      </w:pPr>
    </w:p>
    <w:p w14:paraId="6383C1D1" w14:textId="1E5E7FDA" w:rsidR="00210E0C" w:rsidRDefault="00210E0C" w:rsidP="00210E0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Тестовые сценарии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5"/>
        <w:gridCol w:w="424"/>
        <w:gridCol w:w="2409"/>
        <w:gridCol w:w="2266"/>
      </w:tblGrid>
      <w:tr w:rsidR="009908E5" w14:paraId="7C40A555" w14:textId="77777777" w:rsidTr="00FD5F9B">
        <w:tc>
          <w:tcPr>
            <w:tcW w:w="1737" w:type="dxa"/>
            <w:gridSpan w:val="2"/>
          </w:tcPr>
          <w:p w14:paraId="013BFE7D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Идентификатор</w:t>
            </w:r>
            <w:proofErr w:type="spellEnd"/>
          </w:p>
        </w:tc>
        <w:tc>
          <w:tcPr>
            <w:tcW w:w="2511" w:type="dxa"/>
            <w:gridSpan w:val="2"/>
          </w:tcPr>
          <w:p w14:paraId="759EBA94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Название</w:t>
            </w:r>
            <w:proofErr w:type="spellEnd"/>
          </w:p>
        </w:tc>
        <w:tc>
          <w:tcPr>
            <w:tcW w:w="5102" w:type="dxa"/>
            <w:gridSpan w:val="3"/>
          </w:tcPr>
          <w:p w14:paraId="6568B04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</w:tr>
      <w:tr w:rsidR="009908E5" w14:paraId="5CB190C2" w14:textId="77777777" w:rsidTr="00FD5F9B">
        <w:tc>
          <w:tcPr>
            <w:tcW w:w="1737" w:type="dxa"/>
            <w:gridSpan w:val="2"/>
          </w:tcPr>
          <w:p w14:paraId="57139787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511" w:type="dxa"/>
            <w:gridSpan w:val="2"/>
          </w:tcPr>
          <w:p w14:paraId="25A8F461" w14:textId="0E294C60" w:rsidR="009908E5" w:rsidRPr="00EB72E0" w:rsidRDefault="009908E5" w:rsidP="00FD5F9B">
            <w:pPr>
              <w:jc w:val="center"/>
              <w:rPr>
                <w:rFonts w:cstheme="minorHAnsi"/>
                <w:szCs w:val="28"/>
              </w:rPr>
            </w:pPr>
            <w:r>
              <w:rPr>
                <w:rFonts w:cstheme="minorHAnsi"/>
                <w:szCs w:val="28"/>
              </w:rPr>
              <w:t xml:space="preserve"> </w:t>
            </w:r>
            <w:ins w:id="4" w:author="Чудаков Матвей Игоревич" w:date="2019-06-12T21:37:00Z">
              <w:r w:rsidR="00283D19">
                <w:rPr>
                  <w:rFonts w:cstheme="minorHAnsi"/>
                  <w:szCs w:val="28"/>
                </w:rPr>
                <w:t xml:space="preserve">Create account </w:t>
              </w:r>
            </w:ins>
            <w:r>
              <w:rPr>
                <w:rFonts w:cstheme="minorHAnsi"/>
                <w:szCs w:val="28"/>
              </w:rPr>
              <w:t>test</w:t>
            </w:r>
          </w:p>
        </w:tc>
        <w:tc>
          <w:tcPr>
            <w:tcW w:w="5102" w:type="dxa"/>
            <w:gridSpan w:val="3"/>
          </w:tcPr>
          <w:p w14:paraId="5DB3FB03" w14:textId="76B80EE6" w:rsidR="009908E5" w:rsidRPr="009908E5" w:rsidRDefault="009908E5" w:rsidP="00FD5F9B">
            <w:pPr>
              <w:jc w:val="both"/>
              <w:rPr>
                <w:rFonts w:cstheme="minorHAnsi"/>
                <w:szCs w:val="28"/>
                <w:lang w:val="ru-RU"/>
              </w:rPr>
            </w:pPr>
            <w:r w:rsidRPr="009908E5">
              <w:rPr>
                <w:rFonts w:cstheme="minorHAnsi"/>
                <w:szCs w:val="28"/>
                <w:lang w:val="ru-RU"/>
              </w:rPr>
              <w:t xml:space="preserve">Проверка функционирование </w:t>
            </w:r>
            <w:r>
              <w:rPr>
                <w:rFonts w:cstheme="minorHAnsi"/>
                <w:szCs w:val="28"/>
                <w:lang w:val="ru-RU"/>
              </w:rPr>
              <w:t>страниц регистрации приложения</w:t>
            </w:r>
            <w:r w:rsidRPr="009908E5">
              <w:rPr>
                <w:rFonts w:cstheme="minorHAnsi"/>
                <w:szCs w:val="28"/>
                <w:lang w:val="ru-RU"/>
              </w:rPr>
              <w:t>.</w:t>
            </w:r>
          </w:p>
        </w:tc>
      </w:tr>
      <w:tr w:rsidR="009908E5" w14:paraId="247AA5BA" w14:textId="77777777" w:rsidTr="00FD5F9B">
        <w:tc>
          <w:tcPr>
            <w:tcW w:w="635" w:type="dxa"/>
          </w:tcPr>
          <w:p w14:paraId="230B472F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Шаг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№</w:t>
            </w:r>
          </w:p>
        </w:tc>
        <w:tc>
          <w:tcPr>
            <w:tcW w:w="2337" w:type="dxa"/>
            <w:gridSpan w:val="2"/>
          </w:tcPr>
          <w:p w14:paraId="02B68E59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Описание</w:t>
            </w:r>
            <w:proofErr w:type="spellEnd"/>
          </w:p>
        </w:tc>
        <w:tc>
          <w:tcPr>
            <w:tcW w:w="1701" w:type="dxa"/>
            <w:gridSpan w:val="2"/>
          </w:tcPr>
          <w:p w14:paraId="307FAF9E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Тестовые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данные</w:t>
            </w:r>
            <w:proofErr w:type="spellEnd"/>
          </w:p>
        </w:tc>
        <w:tc>
          <w:tcPr>
            <w:tcW w:w="2410" w:type="dxa"/>
          </w:tcPr>
          <w:p w14:paraId="2D811E96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 w:rsidRPr="00D8767F">
              <w:rPr>
                <w:rFonts w:cstheme="minorHAnsi"/>
                <w:b/>
                <w:szCs w:val="28"/>
              </w:rPr>
              <w:t>Ожидаемый</w:t>
            </w:r>
            <w:proofErr w:type="spellEnd"/>
            <w:r w:rsidRPr="00D8767F"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 w:rsidRPr="00D8767F"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  <w:tc>
          <w:tcPr>
            <w:tcW w:w="2267" w:type="dxa"/>
          </w:tcPr>
          <w:p w14:paraId="4D7F3755" w14:textId="77777777" w:rsidR="009908E5" w:rsidRPr="00D8767F" w:rsidRDefault="009908E5" w:rsidP="00FD5F9B">
            <w:pPr>
              <w:jc w:val="center"/>
              <w:rPr>
                <w:rFonts w:cstheme="minorHAnsi"/>
                <w:b/>
                <w:szCs w:val="28"/>
              </w:rPr>
            </w:pPr>
            <w:proofErr w:type="spellStart"/>
            <w:r>
              <w:rPr>
                <w:rFonts w:cstheme="minorHAnsi"/>
                <w:b/>
                <w:szCs w:val="28"/>
              </w:rPr>
              <w:t>Фактический</w:t>
            </w:r>
            <w:proofErr w:type="spellEnd"/>
            <w:r>
              <w:rPr>
                <w:rFonts w:cstheme="minorHAnsi"/>
                <w:b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szCs w:val="28"/>
              </w:rPr>
              <w:t>результат</w:t>
            </w:r>
            <w:proofErr w:type="spellEnd"/>
          </w:p>
        </w:tc>
      </w:tr>
      <w:tr w:rsidR="009908E5" w14:paraId="0572EC46" w14:textId="77777777" w:rsidTr="00FD5F9B">
        <w:tc>
          <w:tcPr>
            <w:tcW w:w="635" w:type="dxa"/>
          </w:tcPr>
          <w:p w14:paraId="10348EF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1</w:t>
            </w:r>
          </w:p>
        </w:tc>
        <w:tc>
          <w:tcPr>
            <w:tcW w:w="2337" w:type="dxa"/>
            <w:gridSpan w:val="2"/>
          </w:tcPr>
          <w:p w14:paraId="4B5E3F26" w14:textId="682C8FF9" w:rsidR="009908E5" w:rsidRPr="00391C6F" w:rsidRDefault="00391C6F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r w:rsidRPr="00391C6F">
              <w:rPr>
                <w:rFonts w:cstheme="minorHAnsi"/>
                <w:szCs w:val="28"/>
                <w:lang w:val="ru-RU"/>
              </w:rPr>
              <w:t>“</w:t>
            </w:r>
            <w:r>
              <w:rPr>
                <w:rFonts w:cstheme="minorHAnsi"/>
                <w:szCs w:val="28"/>
              </w:rPr>
              <w:t>sign</w:t>
            </w:r>
            <w:r w:rsidRPr="00391C6F">
              <w:rPr>
                <w:rFonts w:cstheme="minorHAnsi"/>
                <w:szCs w:val="28"/>
                <w:lang w:val="ru-RU"/>
              </w:rPr>
              <w:t xml:space="preserve"> </w:t>
            </w:r>
            <w:r>
              <w:rPr>
                <w:rFonts w:cstheme="minorHAnsi"/>
                <w:szCs w:val="28"/>
              </w:rPr>
              <w:t>up</w:t>
            </w:r>
            <w:r w:rsidRPr="00391C6F">
              <w:rPr>
                <w:rFonts w:cstheme="minorHAnsi"/>
                <w:szCs w:val="28"/>
                <w:lang w:val="ru-RU"/>
              </w:rPr>
              <w:t>”</w:t>
            </w:r>
          </w:p>
        </w:tc>
        <w:tc>
          <w:tcPr>
            <w:tcW w:w="1701" w:type="dxa"/>
            <w:gridSpan w:val="2"/>
          </w:tcPr>
          <w:p w14:paraId="79A97A54" w14:textId="77777777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75C6ED6F" w14:textId="109E1E39" w:rsidR="009908E5" w:rsidRPr="00E0269D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  <w:tc>
          <w:tcPr>
            <w:tcW w:w="2267" w:type="dxa"/>
          </w:tcPr>
          <w:p w14:paraId="6B8FC484" w14:textId="46C608A8" w:rsidR="009908E5" w:rsidRPr="00391C6F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страницу с регистрацией через номер телефона</w:t>
            </w:r>
          </w:p>
        </w:tc>
      </w:tr>
      <w:tr w:rsidR="009908E5" w14:paraId="5CED4A50" w14:textId="77777777" w:rsidTr="00FD5F9B">
        <w:tc>
          <w:tcPr>
            <w:tcW w:w="635" w:type="dxa"/>
          </w:tcPr>
          <w:p w14:paraId="24DEF7B2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2</w:t>
            </w:r>
          </w:p>
        </w:tc>
        <w:tc>
          <w:tcPr>
            <w:tcW w:w="2337" w:type="dxa"/>
            <w:gridSpan w:val="2"/>
          </w:tcPr>
          <w:p w14:paraId="18D13F55" w14:textId="1357A0F2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имя</w:t>
            </w:r>
          </w:p>
        </w:tc>
        <w:tc>
          <w:tcPr>
            <w:tcW w:w="1701" w:type="dxa"/>
            <w:gridSpan w:val="2"/>
          </w:tcPr>
          <w:p w14:paraId="2E776749" w14:textId="257C45AB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имя = 1</w:t>
            </w:r>
          </w:p>
        </w:tc>
        <w:tc>
          <w:tcPr>
            <w:tcW w:w="2410" w:type="dxa"/>
          </w:tcPr>
          <w:p w14:paraId="35C23955" w14:textId="020836C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  <w:tc>
          <w:tcPr>
            <w:tcW w:w="2267" w:type="dxa"/>
          </w:tcPr>
          <w:p w14:paraId="771E353D" w14:textId="556CC126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введенное имя в текстовом поле</w:t>
            </w:r>
          </w:p>
        </w:tc>
      </w:tr>
      <w:tr w:rsidR="009908E5" w14:paraId="695FF38C" w14:textId="77777777" w:rsidTr="00FD5F9B">
        <w:trPr>
          <w:trHeight w:val="60"/>
        </w:trPr>
        <w:tc>
          <w:tcPr>
            <w:tcW w:w="635" w:type="dxa"/>
          </w:tcPr>
          <w:p w14:paraId="1648C14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3</w:t>
            </w:r>
          </w:p>
        </w:tc>
        <w:tc>
          <w:tcPr>
            <w:tcW w:w="2337" w:type="dxa"/>
            <w:gridSpan w:val="2"/>
          </w:tcPr>
          <w:p w14:paraId="002C391C" w14:textId="486D77B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3B979900" w14:textId="450ABD63" w:rsidR="009908E5" w:rsidRPr="009908E5" w:rsidRDefault="00E0269D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номер = 1</w:t>
            </w:r>
          </w:p>
        </w:tc>
        <w:tc>
          <w:tcPr>
            <w:tcW w:w="2410" w:type="dxa"/>
          </w:tcPr>
          <w:p w14:paraId="41D566D3" w14:textId="3C2D2C5E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  <w:tc>
          <w:tcPr>
            <w:tcW w:w="2267" w:type="dxa"/>
          </w:tcPr>
          <w:p w14:paraId="32D67C01" w14:textId="280999C6" w:rsidR="009908E5" w:rsidRPr="00E0269D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выводит сообщение с предупреждением о некорректном номере</w:t>
            </w:r>
          </w:p>
        </w:tc>
      </w:tr>
      <w:tr w:rsidR="009908E5" w14:paraId="45F9EBFF" w14:textId="77777777" w:rsidTr="00FD5F9B">
        <w:tc>
          <w:tcPr>
            <w:tcW w:w="635" w:type="dxa"/>
          </w:tcPr>
          <w:p w14:paraId="210F431D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lastRenderedPageBreak/>
              <w:t>4</w:t>
            </w:r>
          </w:p>
        </w:tc>
        <w:tc>
          <w:tcPr>
            <w:tcW w:w="2337" w:type="dxa"/>
            <w:gridSpan w:val="2"/>
          </w:tcPr>
          <w:p w14:paraId="618E6FAC" w14:textId="3C7700DC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Пользователь вводит номер мобильного телефона</w:t>
            </w:r>
          </w:p>
        </w:tc>
        <w:tc>
          <w:tcPr>
            <w:tcW w:w="1701" w:type="dxa"/>
            <w:gridSpan w:val="2"/>
          </w:tcPr>
          <w:p w14:paraId="786EFDA3" w14:textId="3A684FE7" w:rsidR="009908E5" w:rsidRPr="00122B90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4A804538" w14:textId="5C90B5E9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  <w:tc>
          <w:tcPr>
            <w:tcW w:w="2267" w:type="dxa"/>
          </w:tcPr>
          <w:p w14:paraId="35EC515B" w14:textId="5A29443E" w:rsidR="009908E5" w:rsidRPr="009908E5" w:rsidRDefault="00122B90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r>
              <w:rPr>
                <w:rFonts w:cstheme="minorHAnsi"/>
                <w:szCs w:val="28"/>
                <w:lang w:val="ru-RU"/>
              </w:rPr>
              <w:t>Приложение отображает введенный номер в текстовом поле</w:t>
            </w:r>
          </w:p>
        </w:tc>
      </w:tr>
      <w:tr w:rsidR="009908E5" w14:paraId="60A3988C" w14:textId="77777777" w:rsidTr="00FD5F9B">
        <w:tc>
          <w:tcPr>
            <w:tcW w:w="635" w:type="dxa"/>
          </w:tcPr>
          <w:p w14:paraId="1FDF6A9C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5</w:t>
            </w:r>
          </w:p>
        </w:tc>
        <w:tc>
          <w:tcPr>
            <w:tcW w:w="2337" w:type="dxa"/>
            <w:gridSpan w:val="2"/>
          </w:tcPr>
          <w:p w14:paraId="59099566" w14:textId="0AC1CAD5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5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r>
              <w:rPr>
                <w:rFonts w:cstheme="minorHAnsi"/>
                <w:szCs w:val="28"/>
                <w:lang w:val="ru-RU"/>
              </w:rPr>
              <w:t xml:space="preserve">Пользователь нажимает кнопку </w:t>
            </w:r>
            <w:ins w:id="6" w:author="Чудаков Матвей Игоревич" w:date="2019-06-12T20:53:00Z">
              <w:r w:rsidRPr="00954B47">
                <w:rPr>
                  <w:rFonts w:cstheme="minorHAnsi"/>
                  <w:szCs w:val="28"/>
                  <w:lang w:val="ru-RU"/>
                  <w:rPrChange w:id="7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  <w:lang w:val="ru-RU"/>
                </w:rPr>
                <w:t xml:space="preserve">регистрация через </w:t>
              </w:r>
              <w:r>
                <w:rPr>
                  <w:rFonts w:cstheme="minorHAnsi"/>
                  <w:szCs w:val="28"/>
                </w:rPr>
                <w:t>email</w:t>
              </w:r>
              <w:r w:rsidRPr="00954B47">
                <w:rPr>
                  <w:rFonts w:cstheme="minorHAnsi"/>
                  <w:szCs w:val="28"/>
                  <w:lang w:val="ru-RU"/>
                  <w:rPrChange w:id="8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  <w:del w:id="9" w:author="Чудаков Матвей Игоревич" w:date="2019-06-12T20:53:00Z">
              <w:r w:rsidRPr="00954B47" w:rsidDel="002C213A">
                <w:rPr>
                  <w:rFonts w:cstheme="minorHAnsi"/>
                  <w:szCs w:val="28"/>
                  <w:lang w:val="ru-RU"/>
                  <w:rPrChange w:id="10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delText>“”</w:delText>
              </w:r>
            </w:del>
          </w:p>
        </w:tc>
        <w:tc>
          <w:tcPr>
            <w:tcW w:w="1701" w:type="dxa"/>
            <w:gridSpan w:val="2"/>
          </w:tcPr>
          <w:p w14:paraId="7901B850" w14:textId="177496D4" w:rsidR="009908E5" w:rsidRPr="009908E5" w:rsidRDefault="009908E5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</w:p>
        </w:tc>
        <w:tc>
          <w:tcPr>
            <w:tcW w:w="2410" w:type="dxa"/>
          </w:tcPr>
          <w:p w14:paraId="22B2F049" w14:textId="143FCA51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1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  <w:tc>
          <w:tcPr>
            <w:tcW w:w="2267" w:type="dxa"/>
          </w:tcPr>
          <w:p w14:paraId="45B8E12F" w14:textId="3E9E89FD" w:rsidR="009908E5" w:rsidRPr="009908E5" w:rsidRDefault="002C213A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2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регистрацией через почту</w:t>
              </w:r>
            </w:ins>
          </w:p>
        </w:tc>
      </w:tr>
      <w:tr w:rsidR="009908E5" w14:paraId="008ED3DD" w14:textId="77777777" w:rsidTr="00FD5F9B">
        <w:tc>
          <w:tcPr>
            <w:tcW w:w="635" w:type="dxa"/>
          </w:tcPr>
          <w:p w14:paraId="7F200FD8" w14:textId="77777777" w:rsidR="009908E5" w:rsidRPr="00D8767F" w:rsidRDefault="009908E5" w:rsidP="00FD5F9B">
            <w:pPr>
              <w:jc w:val="center"/>
              <w:rPr>
                <w:rFonts w:cstheme="minorHAnsi"/>
                <w:szCs w:val="28"/>
              </w:rPr>
            </w:pPr>
            <w:r w:rsidRPr="00D8767F">
              <w:rPr>
                <w:rFonts w:cstheme="minorHAnsi"/>
                <w:szCs w:val="28"/>
              </w:rPr>
              <w:t>6</w:t>
            </w:r>
          </w:p>
        </w:tc>
        <w:tc>
          <w:tcPr>
            <w:tcW w:w="2337" w:type="dxa"/>
            <w:gridSpan w:val="2"/>
          </w:tcPr>
          <w:p w14:paraId="0C0CBB45" w14:textId="6A547B9B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3" w:author="Чудаков Матвей Игоревич" w:date="2019-06-12T20:53:00Z">
                  <w:rPr>
                    <w:rFonts w:cstheme="minorHAnsi"/>
                    <w:szCs w:val="28"/>
                  </w:rPr>
                </w:rPrChange>
              </w:rPr>
            </w:pPr>
            <w:ins w:id="14" w:author="Чудаков Матвей Игоревич" w:date="2019-06-12T20:53:00Z">
              <w:r>
                <w:rPr>
                  <w:rFonts w:cstheme="minorHAnsi"/>
                  <w:szCs w:val="28"/>
                  <w:lang w:val="ru-RU"/>
                </w:rPr>
                <w:t>Пользова</w:t>
              </w:r>
            </w:ins>
            <w:ins w:id="1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41C77B9D" w14:textId="0D2C317F" w:rsidR="009908E5" w:rsidRPr="002C213A" w:rsidRDefault="002C213A" w:rsidP="00FD5F9B">
            <w:pPr>
              <w:jc w:val="center"/>
              <w:rPr>
                <w:rFonts w:cstheme="minorHAnsi"/>
                <w:szCs w:val="28"/>
                <w:lang w:val="ru-RU"/>
                <w:rPrChange w:id="16" w:author="Чудаков Матвей Игоревич" w:date="2019-06-12T20:54:00Z">
                  <w:rPr>
                    <w:rFonts w:cstheme="minorHAnsi"/>
                    <w:szCs w:val="28"/>
                  </w:rPr>
                </w:rPrChange>
              </w:rPr>
            </w:pPr>
            <w:ins w:id="1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адрес =</w:t>
              </w:r>
              <w:r w:rsidR="00794265">
                <w:rPr>
                  <w:rFonts w:cstheme="minorHAnsi"/>
                  <w:szCs w:val="28"/>
                  <w:lang w:val="ru-RU"/>
                </w:rPr>
                <w:t xml:space="preserve"> 1</w:t>
              </w:r>
            </w:ins>
          </w:p>
        </w:tc>
        <w:tc>
          <w:tcPr>
            <w:tcW w:w="2410" w:type="dxa"/>
          </w:tcPr>
          <w:p w14:paraId="0CCC24CB" w14:textId="371DCAEA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  <w:tc>
          <w:tcPr>
            <w:tcW w:w="2267" w:type="dxa"/>
          </w:tcPr>
          <w:p w14:paraId="0EAC3C37" w14:textId="167FFB34" w:rsidR="009908E5" w:rsidRPr="009908E5" w:rsidRDefault="00704651" w:rsidP="00FD5F9B">
            <w:pPr>
              <w:jc w:val="center"/>
              <w:rPr>
                <w:rFonts w:cstheme="minorHAnsi"/>
                <w:szCs w:val="28"/>
                <w:lang w:val="ru-RU"/>
              </w:rPr>
            </w:pPr>
            <w:ins w:id="19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с предупреждением о некорректном адресе электронной почты</w:t>
              </w:r>
            </w:ins>
          </w:p>
        </w:tc>
      </w:tr>
      <w:tr w:rsidR="00704651" w14:paraId="629591F4" w14:textId="77777777" w:rsidTr="00FD5F9B">
        <w:trPr>
          <w:ins w:id="20" w:author="Чудаков Матвей Игоревич" w:date="2019-06-12T20:54:00Z"/>
        </w:trPr>
        <w:tc>
          <w:tcPr>
            <w:tcW w:w="635" w:type="dxa"/>
          </w:tcPr>
          <w:p w14:paraId="420CF3AC" w14:textId="1F0D2B6A" w:rsidR="00704651" w:rsidRPr="00704651" w:rsidRDefault="00704651" w:rsidP="00FD5F9B">
            <w:pPr>
              <w:jc w:val="center"/>
              <w:rPr>
                <w:ins w:id="21" w:author="Чудаков Матвей Игоревич" w:date="2019-06-12T20:54:00Z"/>
                <w:rFonts w:cstheme="minorHAnsi"/>
                <w:szCs w:val="28"/>
                <w:lang w:val="ru-RU"/>
                <w:rPrChange w:id="22" w:author="Чудаков Матвей Игоревич" w:date="2019-06-12T20:54:00Z">
                  <w:rPr>
                    <w:ins w:id="23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4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7</w:t>
              </w:r>
            </w:ins>
          </w:p>
        </w:tc>
        <w:tc>
          <w:tcPr>
            <w:tcW w:w="2337" w:type="dxa"/>
            <w:gridSpan w:val="2"/>
          </w:tcPr>
          <w:p w14:paraId="05ECDC76" w14:textId="37731EF0" w:rsidR="00704651" w:rsidRPr="00704651" w:rsidRDefault="00704651" w:rsidP="00FD5F9B">
            <w:pPr>
              <w:jc w:val="center"/>
              <w:rPr>
                <w:ins w:id="25" w:author="Чудаков Матвей Игоревич" w:date="2019-06-12T20:54:00Z"/>
                <w:rFonts w:cstheme="minorHAnsi"/>
                <w:szCs w:val="28"/>
                <w:lang w:val="ru-RU"/>
                <w:rPrChange w:id="26" w:author="Чудаков Матвей Игоревич" w:date="2019-06-12T20:54:00Z">
                  <w:rPr>
                    <w:ins w:id="27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28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Пользователь вводит адрес электронной почты</w:t>
              </w:r>
            </w:ins>
          </w:p>
        </w:tc>
        <w:tc>
          <w:tcPr>
            <w:tcW w:w="1701" w:type="dxa"/>
            <w:gridSpan w:val="2"/>
          </w:tcPr>
          <w:p w14:paraId="6AD25F93" w14:textId="77777777" w:rsidR="00704651" w:rsidRPr="00704651" w:rsidRDefault="00704651" w:rsidP="00FD5F9B">
            <w:pPr>
              <w:jc w:val="center"/>
              <w:rPr>
                <w:ins w:id="29" w:author="Чудаков Матвей Игоревич" w:date="2019-06-12T20:54:00Z"/>
                <w:rFonts w:cstheme="minorHAnsi"/>
                <w:szCs w:val="28"/>
                <w:lang w:val="ru-RU"/>
                <w:rPrChange w:id="30" w:author="Чудаков Матвей Игоревич" w:date="2019-06-12T20:54:00Z">
                  <w:rPr>
                    <w:ins w:id="31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10" w:type="dxa"/>
          </w:tcPr>
          <w:p w14:paraId="23A979E6" w14:textId="4F68FE55" w:rsidR="00704651" w:rsidRPr="00704651" w:rsidRDefault="00704651" w:rsidP="00FD5F9B">
            <w:pPr>
              <w:jc w:val="center"/>
              <w:rPr>
                <w:ins w:id="32" w:author="Чудаков Матвей Игоревич" w:date="2019-06-12T20:54:00Z"/>
                <w:rFonts w:cstheme="minorHAnsi"/>
                <w:szCs w:val="28"/>
                <w:lang w:val="ru-RU"/>
                <w:rPrChange w:id="33" w:author="Чудаков Матвей Игоревич" w:date="2019-06-12T20:54:00Z">
                  <w:rPr>
                    <w:ins w:id="34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  <w:ins w:id="35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36" w:author="Чудаков Матвей Игоревич" w:date="2019-06-12T20:55:00Z">
              <w:r>
                <w:rPr>
                  <w:rFonts w:cstheme="minorHAnsi"/>
                  <w:szCs w:val="28"/>
                  <w:lang w:val="ru-RU"/>
                </w:rPr>
                <w:t xml:space="preserve">адрес электронной почты </w:t>
              </w:r>
            </w:ins>
            <w:ins w:id="37" w:author="Чудаков Матвей Игоревич" w:date="2019-06-12T20:54:00Z">
              <w:r>
                <w:rPr>
                  <w:rFonts w:cstheme="minorHAnsi"/>
                  <w:szCs w:val="28"/>
                  <w:lang w:val="ru-RU"/>
                </w:rPr>
                <w:t>в текстовом поле</w:t>
              </w:r>
            </w:ins>
          </w:p>
        </w:tc>
        <w:tc>
          <w:tcPr>
            <w:tcW w:w="2267" w:type="dxa"/>
          </w:tcPr>
          <w:p w14:paraId="37B62AD2" w14:textId="77777777" w:rsidR="00704651" w:rsidRPr="00704651" w:rsidRDefault="00704651" w:rsidP="00FD5F9B">
            <w:pPr>
              <w:jc w:val="center"/>
              <w:rPr>
                <w:ins w:id="38" w:author="Чудаков Матвей Игоревич" w:date="2019-06-12T20:54:00Z"/>
                <w:rFonts w:cstheme="minorHAnsi"/>
                <w:szCs w:val="28"/>
                <w:lang w:val="ru-RU"/>
                <w:rPrChange w:id="39" w:author="Чудаков Матвей Игоревич" w:date="2019-06-12T20:54:00Z">
                  <w:rPr>
                    <w:ins w:id="40" w:author="Чудаков Матвей Игоревич" w:date="2019-06-12T20:54:00Z"/>
                    <w:rFonts w:cstheme="minorHAnsi"/>
                    <w:szCs w:val="28"/>
                  </w:rPr>
                </w:rPrChange>
              </w:rPr>
            </w:pPr>
          </w:p>
        </w:tc>
      </w:tr>
    </w:tbl>
    <w:p w14:paraId="5B9F72A3" w14:textId="0E05C76F" w:rsidR="00E61224" w:rsidRDefault="00E61224" w:rsidP="00210E0C">
      <w:pPr>
        <w:jc w:val="both"/>
        <w:rPr>
          <w:ins w:id="41" w:author="Чудаков Матвей Игоревич" w:date="2019-06-12T21:37:00Z"/>
          <w:sz w:val="24"/>
          <w:szCs w:val="24"/>
        </w:rPr>
      </w:pPr>
    </w:p>
    <w:p w14:paraId="0EC0A227" w14:textId="77777777" w:rsidR="00795B4F" w:rsidRDefault="00795B4F" w:rsidP="00210E0C">
      <w:pPr>
        <w:jc w:val="both"/>
        <w:rPr>
          <w:ins w:id="42" w:author="Чудаков Матвей Игоревич" w:date="2019-06-12T20:5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795B4F" w14:paraId="1A8D2082" w14:textId="77777777" w:rsidTr="001D7273">
        <w:trPr>
          <w:ins w:id="43" w:author="Чудаков Матвей Игоревич" w:date="2019-06-12T21:37:00Z"/>
        </w:trPr>
        <w:tc>
          <w:tcPr>
            <w:tcW w:w="1737" w:type="dxa"/>
            <w:gridSpan w:val="2"/>
          </w:tcPr>
          <w:p w14:paraId="09BC53D5" w14:textId="77777777" w:rsidR="00795B4F" w:rsidRPr="00D8767F" w:rsidRDefault="00795B4F" w:rsidP="00DA11A0">
            <w:pPr>
              <w:jc w:val="center"/>
              <w:rPr>
                <w:ins w:id="4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5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8E8B85F" w14:textId="77777777" w:rsidR="00795B4F" w:rsidRPr="00D8767F" w:rsidRDefault="00795B4F" w:rsidP="00DA11A0">
            <w:pPr>
              <w:jc w:val="center"/>
              <w:rPr>
                <w:ins w:id="4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7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32F5CB83" w14:textId="77777777" w:rsidR="00795B4F" w:rsidRPr="00D8767F" w:rsidRDefault="00795B4F" w:rsidP="00DA11A0">
            <w:pPr>
              <w:jc w:val="center"/>
              <w:rPr>
                <w:ins w:id="4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4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795B4F" w14:paraId="7F802ED4" w14:textId="77777777" w:rsidTr="001D7273">
        <w:trPr>
          <w:ins w:id="50" w:author="Чудаков Матвей Игоревич" w:date="2019-06-12T21:37:00Z"/>
        </w:trPr>
        <w:tc>
          <w:tcPr>
            <w:tcW w:w="1737" w:type="dxa"/>
            <w:gridSpan w:val="2"/>
          </w:tcPr>
          <w:p w14:paraId="3324CC61" w14:textId="1ECB1DDB" w:rsidR="00795B4F" w:rsidRPr="007276A1" w:rsidRDefault="007276A1" w:rsidP="00DA11A0">
            <w:pPr>
              <w:jc w:val="center"/>
              <w:rPr>
                <w:ins w:id="51" w:author="Чудаков Матвей Игоревич" w:date="2019-06-12T21:37:00Z"/>
                <w:rFonts w:cstheme="minorHAnsi"/>
                <w:szCs w:val="28"/>
                <w:lang w:val="ru-RU"/>
                <w:rPrChange w:id="52" w:author="Чудаков Матвей Игоревич" w:date="2019-06-13T15:02:00Z">
                  <w:rPr>
                    <w:ins w:id="53" w:author="Чудаков Матвей Игоревич" w:date="2019-06-12T21:37:00Z"/>
                    <w:rFonts w:cstheme="minorHAnsi"/>
                    <w:szCs w:val="28"/>
                  </w:rPr>
                </w:rPrChange>
              </w:rPr>
            </w:pPr>
            <w:ins w:id="54" w:author="Чудаков Матвей Игоревич" w:date="2019-06-13T15:02:00Z">
              <w:r>
                <w:rPr>
                  <w:rFonts w:cstheme="minorHAnsi"/>
                  <w:szCs w:val="28"/>
                  <w:lang w:val="ru-RU"/>
                </w:rPr>
                <w:t>2</w:t>
              </w:r>
            </w:ins>
          </w:p>
        </w:tc>
        <w:tc>
          <w:tcPr>
            <w:tcW w:w="2510" w:type="dxa"/>
            <w:gridSpan w:val="2"/>
          </w:tcPr>
          <w:p w14:paraId="25C18513" w14:textId="7D6A0663" w:rsidR="00795B4F" w:rsidRPr="00EB72E0" w:rsidRDefault="00795B4F" w:rsidP="00DA11A0">
            <w:pPr>
              <w:jc w:val="center"/>
              <w:rPr>
                <w:ins w:id="55" w:author="Чудаков Матвей Игоревич" w:date="2019-06-12T21:37:00Z"/>
                <w:rFonts w:cstheme="minorHAnsi"/>
                <w:szCs w:val="28"/>
              </w:rPr>
            </w:pPr>
            <w:ins w:id="56" w:author="Чудаков Матвей Игоревич" w:date="2019-06-12T21:37:00Z">
              <w:r>
                <w:rPr>
                  <w:rFonts w:cstheme="minorHAnsi"/>
                  <w:szCs w:val="28"/>
                </w:rPr>
                <w:t xml:space="preserve"> Login</w:t>
              </w:r>
            </w:ins>
            <w:ins w:id="57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 </w:t>
              </w:r>
            </w:ins>
            <w:ins w:id="58" w:author="Чудаков Матвей Игоревич" w:date="2019-06-12T21:37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0C1AE998" w14:textId="13EEEA09" w:rsidR="00795B4F" w:rsidRPr="009908E5" w:rsidRDefault="00795B4F" w:rsidP="00DA11A0">
            <w:pPr>
              <w:jc w:val="both"/>
              <w:rPr>
                <w:ins w:id="5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60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страниц</w:t>
              </w:r>
            </w:ins>
            <w:ins w:id="61" w:author="Чудаков Матвей Игоревич" w:date="2019-06-12T21:38:00Z">
              <w:r w:rsidR="00AC28BD">
                <w:rPr>
                  <w:rFonts w:cstheme="minorHAnsi"/>
                  <w:szCs w:val="28"/>
                  <w:lang w:val="ru-RU"/>
                </w:rPr>
                <w:t>ы</w:t>
              </w:r>
            </w:ins>
            <w:ins w:id="62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63" w:author="Чудаков Матвей Игоревич" w:date="2019-06-12T21:38:00Z">
              <w:r>
                <w:rPr>
                  <w:rFonts w:cstheme="minorHAnsi"/>
                  <w:szCs w:val="28"/>
                  <w:lang w:val="ru-RU"/>
                </w:rPr>
                <w:t>авторизации</w:t>
              </w:r>
            </w:ins>
            <w:ins w:id="64" w:author="Чудаков Матвей Игоревич" w:date="2019-06-12T21:37:00Z"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795B4F" w14:paraId="2A426FD9" w14:textId="77777777" w:rsidTr="001D7273">
        <w:trPr>
          <w:ins w:id="65" w:author="Чудаков Матвей Игоревич" w:date="2019-06-12T21:37:00Z"/>
        </w:trPr>
        <w:tc>
          <w:tcPr>
            <w:tcW w:w="635" w:type="dxa"/>
          </w:tcPr>
          <w:p w14:paraId="73916736" w14:textId="77777777" w:rsidR="00795B4F" w:rsidRPr="00D8767F" w:rsidRDefault="00795B4F" w:rsidP="00DA11A0">
            <w:pPr>
              <w:jc w:val="center"/>
              <w:rPr>
                <w:ins w:id="66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67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2C31678C" w14:textId="77777777" w:rsidR="00795B4F" w:rsidRPr="00D8767F" w:rsidRDefault="00795B4F" w:rsidP="00DA11A0">
            <w:pPr>
              <w:jc w:val="center"/>
              <w:rPr>
                <w:ins w:id="68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69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7E5E331B" w14:textId="77777777" w:rsidR="00795B4F" w:rsidRPr="00D8767F" w:rsidRDefault="00795B4F" w:rsidP="00DA11A0">
            <w:pPr>
              <w:jc w:val="center"/>
              <w:rPr>
                <w:ins w:id="70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1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7EDB9D6C" w14:textId="77777777" w:rsidR="00795B4F" w:rsidRPr="00D8767F" w:rsidRDefault="00795B4F" w:rsidP="00DA11A0">
            <w:pPr>
              <w:jc w:val="center"/>
              <w:rPr>
                <w:ins w:id="72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3" w:author="Чудаков Матвей Игоревич" w:date="2019-06-12T21:37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4A3339EF" w14:textId="77777777" w:rsidR="00795B4F" w:rsidRPr="00D8767F" w:rsidRDefault="00795B4F" w:rsidP="00DA11A0">
            <w:pPr>
              <w:jc w:val="center"/>
              <w:rPr>
                <w:ins w:id="74" w:author="Чудаков Матвей Игоревич" w:date="2019-06-12T21:37:00Z"/>
                <w:rFonts w:cstheme="minorHAnsi"/>
                <w:b/>
                <w:szCs w:val="28"/>
              </w:rPr>
            </w:pPr>
            <w:proofErr w:type="spellStart"/>
            <w:ins w:id="75" w:author="Чудаков Матвей Игоревич" w:date="2019-06-12T21:37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795B4F" w14:paraId="3EDCA136" w14:textId="77777777" w:rsidTr="001D7273">
        <w:trPr>
          <w:ins w:id="76" w:author="Чудаков Матвей Игоревич" w:date="2019-06-12T21:37:00Z"/>
        </w:trPr>
        <w:tc>
          <w:tcPr>
            <w:tcW w:w="635" w:type="dxa"/>
          </w:tcPr>
          <w:p w14:paraId="51C9B27F" w14:textId="77777777" w:rsidR="00795B4F" w:rsidRPr="00D8767F" w:rsidRDefault="00795B4F" w:rsidP="00DA11A0">
            <w:pPr>
              <w:jc w:val="center"/>
              <w:rPr>
                <w:ins w:id="77" w:author="Чудаков Матвей Игоревич" w:date="2019-06-12T21:37:00Z"/>
                <w:rFonts w:cstheme="minorHAnsi"/>
                <w:szCs w:val="28"/>
              </w:rPr>
            </w:pPr>
            <w:ins w:id="78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41D183BC" w14:textId="1EABE0A7" w:rsidR="00795B4F" w:rsidRPr="00391C6F" w:rsidRDefault="00795B4F" w:rsidP="00DA11A0">
            <w:pPr>
              <w:jc w:val="center"/>
              <w:rPr>
                <w:ins w:id="7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0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ins w:id="81" w:author="Чудаков Матвей Игоревич" w:date="2019-06-12T21:38:00Z">
              <w:r w:rsidR="00C344B0">
                <w:rPr>
                  <w:rFonts w:cstheme="minorHAnsi"/>
                  <w:szCs w:val="28"/>
                </w:rPr>
                <w:t>reset</w:t>
              </w:r>
              <w:r w:rsidR="00C344B0" w:rsidRPr="00954B47">
                <w:rPr>
                  <w:rFonts w:cstheme="minorHAnsi"/>
                  <w:szCs w:val="28"/>
                  <w:lang w:val="ru-RU"/>
                  <w:rPrChange w:id="82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 w:rsidR="00C344B0">
                <w:rPr>
                  <w:rFonts w:cstheme="minorHAnsi"/>
                  <w:szCs w:val="28"/>
                </w:rPr>
                <w:t>password</w:t>
              </w:r>
            </w:ins>
            <w:ins w:id="83" w:author="Чудаков Матвей Игоревич" w:date="2019-06-12T21:37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DB795B8" w14:textId="77777777" w:rsidR="00795B4F" w:rsidRPr="009908E5" w:rsidRDefault="00795B4F" w:rsidP="00DA11A0">
            <w:pPr>
              <w:jc w:val="center"/>
              <w:rPr>
                <w:ins w:id="84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6F78631" w14:textId="6D080B96" w:rsidR="00795B4F" w:rsidRPr="00E0269D" w:rsidRDefault="00795B4F" w:rsidP="00DA11A0">
            <w:pPr>
              <w:jc w:val="center"/>
              <w:rPr>
                <w:ins w:id="8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86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</w:ins>
            <w:ins w:id="87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о</w:t>
              </w:r>
            </w:ins>
            <w:ins w:id="88" w:author="Чудаков Матвей Игоревич" w:date="2019-06-12T21:37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89" w:author="Чудаков Матвей Игоревич" w:date="2019-06-12T21:39:00Z">
              <w:r w:rsidR="00721021">
                <w:rPr>
                  <w:rFonts w:cstheme="minorHAnsi"/>
                  <w:szCs w:val="28"/>
                  <w:lang w:val="ru-RU"/>
                </w:rPr>
                <w:t>сбросом пароля</w:t>
              </w:r>
            </w:ins>
          </w:p>
        </w:tc>
        <w:tc>
          <w:tcPr>
            <w:tcW w:w="2266" w:type="dxa"/>
          </w:tcPr>
          <w:p w14:paraId="00E3D12F" w14:textId="4D6E50A9" w:rsidR="00795B4F" w:rsidRPr="00391C6F" w:rsidRDefault="00721021" w:rsidP="00DA11A0">
            <w:pPr>
              <w:jc w:val="center"/>
              <w:rPr>
                <w:ins w:id="9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1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со сбросом пароля</w:t>
              </w:r>
            </w:ins>
          </w:p>
        </w:tc>
      </w:tr>
      <w:tr w:rsidR="00795B4F" w14:paraId="33F47B29" w14:textId="77777777" w:rsidTr="001D7273">
        <w:trPr>
          <w:ins w:id="92" w:author="Чудаков Матвей Игоревич" w:date="2019-06-12T21:37:00Z"/>
        </w:trPr>
        <w:tc>
          <w:tcPr>
            <w:tcW w:w="635" w:type="dxa"/>
          </w:tcPr>
          <w:p w14:paraId="312163BE" w14:textId="77777777" w:rsidR="00795B4F" w:rsidRPr="00D8767F" w:rsidRDefault="00795B4F" w:rsidP="00DA11A0">
            <w:pPr>
              <w:jc w:val="center"/>
              <w:rPr>
                <w:ins w:id="93" w:author="Чудаков Матвей Игоревич" w:date="2019-06-12T21:37:00Z"/>
                <w:rFonts w:cstheme="minorHAnsi"/>
                <w:szCs w:val="28"/>
              </w:rPr>
            </w:pPr>
            <w:ins w:id="94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8FC4E22" w14:textId="2CE39F5F" w:rsidR="00795B4F" w:rsidRPr="009908E5" w:rsidRDefault="00721021" w:rsidP="00DA11A0">
            <w:pPr>
              <w:jc w:val="center"/>
              <w:rPr>
                <w:ins w:id="95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96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navigate</w:t>
              </w:r>
              <w:r w:rsidRPr="00954B47">
                <w:rPr>
                  <w:rFonts w:cstheme="minorHAnsi"/>
                  <w:szCs w:val="28"/>
                  <w:lang w:val="ru-RU"/>
                  <w:rPrChange w:id="97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up</w:t>
              </w:r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24E4D96" w14:textId="1C193239" w:rsidR="00795B4F" w:rsidRPr="009908E5" w:rsidRDefault="00795B4F" w:rsidP="00DA11A0">
            <w:pPr>
              <w:jc w:val="center"/>
              <w:rPr>
                <w:ins w:id="98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103482A" w14:textId="662A0EFB" w:rsidR="00795B4F" w:rsidRPr="009908E5" w:rsidRDefault="00721021" w:rsidP="00DA11A0">
            <w:pPr>
              <w:jc w:val="center"/>
              <w:rPr>
                <w:ins w:id="99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0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  <w:tc>
          <w:tcPr>
            <w:tcW w:w="2266" w:type="dxa"/>
          </w:tcPr>
          <w:p w14:paraId="75F43079" w14:textId="3521FA5C" w:rsidR="00795B4F" w:rsidRPr="009908E5" w:rsidRDefault="00721021" w:rsidP="00DA11A0">
            <w:pPr>
              <w:jc w:val="center"/>
              <w:rPr>
                <w:ins w:id="10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2" w:author="Чудаков Матвей Игоревич" w:date="2019-06-12T21:39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авторизацией</w:t>
              </w:r>
            </w:ins>
          </w:p>
        </w:tc>
      </w:tr>
      <w:tr w:rsidR="00795B4F" w14:paraId="04656E6D" w14:textId="77777777" w:rsidTr="001D7273">
        <w:trPr>
          <w:trHeight w:val="60"/>
          <w:ins w:id="103" w:author="Чудаков Матвей Игоревич" w:date="2019-06-12T21:37:00Z"/>
        </w:trPr>
        <w:tc>
          <w:tcPr>
            <w:tcW w:w="635" w:type="dxa"/>
          </w:tcPr>
          <w:p w14:paraId="452593CF" w14:textId="77777777" w:rsidR="00795B4F" w:rsidRPr="00D8767F" w:rsidRDefault="00795B4F" w:rsidP="00DA11A0">
            <w:pPr>
              <w:jc w:val="center"/>
              <w:rPr>
                <w:ins w:id="104" w:author="Чудаков Матвей Игоревич" w:date="2019-06-12T21:37:00Z"/>
                <w:rFonts w:cstheme="minorHAnsi"/>
                <w:szCs w:val="28"/>
              </w:rPr>
            </w:pPr>
            <w:ins w:id="105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4DA443B7" w14:textId="6AFBD889" w:rsidR="00795B4F" w:rsidRPr="009908E5" w:rsidRDefault="00721021" w:rsidP="00DA11A0">
            <w:pPr>
              <w:jc w:val="center"/>
              <w:rPr>
                <w:ins w:id="10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7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Пользователь вводит логин</w:t>
              </w:r>
            </w:ins>
          </w:p>
        </w:tc>
        <w:tc>
          <w:tcPr>
            <w:tcW w:w="1700" w:type="dxa"/>
            <w:gridSpan w:val="2"/>
          </w:tcPr>
          <w:p w14:paraId="31C6A351" w14:textId="60DBD012" w:rsidR="00795B4F" w:rsidRPr="009908E5" w:rsidRDefault="00721021" w:rsidP="00DA11A0">
            <w:pPr>
              <w:jc w:val="center"/>
              <w:rPr>
                <w:ins w:id="10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09" w:author="Чудаков Матвей Игоревич" w:date="2019-06-12T21:40:00Z">
              <w:r>
                <w:rPr>
                  <w:rFonts w:cstheme="minorHAnsi"/>
                  <w:szCs w:val="28"/>
                  <w:lang w:val="ru-RU"/>
                </w:rPr>
                <w:t>логин = 1</w:t>
              </w:r>
            </w:ins>
          </w:p>
        </w:tc>
        <w:tc>
          <w:tcPr>
            <w:tcW w:w="2408" w:type="dxa"/>
          </w:tcPr>
          <w:p w14:paraId="2C741A1E" w14:textId="2B74778E" w:rsidR="00795B4F" w:rsidRPr="00E0269D" w:rsidRDefault="001D7273" w:rsidP="00DA11A0">
            <w:pPr>
              <w:jc w:val="center"/>
              <w:rPr>
                <w:ins w:id="110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1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введенный </w:t>
              </w:r>
            </w:ins>
            <w:ins w:id="112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логин</w:t>
              </w:r>
            </w:ins>
          </w:p>
        </w:tc>
        <w:tc>
          <w:tcPr>
            <w:tcW w:w="2266" w:type="dxa"/>
          </w:tcPr>
          <w:p w14:paraId="7D1AB382" w14:textId="13F22699" w:rsidR="00795B4F" w:rsidRPr="00E0269D" w:rsidRDefault="001D7273" w:rsidP="00DA11A0">
            <w:pPr>
              <w:jc w:val="center"/>
              <w:rPr>
                <w:ins w:id="11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1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логин</w:t>
              </w:r>
            </w:ins>
          </w:p>
        </w:tc>
      </w:tr>
      <w:tr w:rsidR="00795B4F" w14:paraId="2037BBD3" w14:textId="77777777" w:rsidTr="001D7273">
        <w:trPr>
          <w:ins w:id="115" w:author="Чудаков Матвей Игоревич" w:date="2019-06-12T21:37:00Z"/>
        </w:trPr>
        <w:tc>
          <w:tcPr>
            <w:tcW w:w="635" w:type="dxa"/>
          </w:tcPr>
          <w:p w14:paraId="424A0A2A" w14:textId="77777777" w:rsidR="00795B4F" w:rsidRPr="00D8767F" w:rsidRDefault="00795B4F" w:rsidP="00DA11A0">
            <w:pPr>
              <w:jc w:val="center"/>
              <w:rPr>
                <w:ins w:id="116" w:author="Чудаков Матвей Игоревич" w:date="2019-06-12T21:37:00Z"/>
                <w:rFonts w:cstheme="minorHAnsi"/>
                <w:szCs w:val="28"/>
              </w:rPr>
            </w:pPr>
            <w:ins w:id="117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2D74BA6F" w14:textId="498A531A" w:rsidR="00795B4F" w:rsidRPr="00721021" w:rsidRDefault="002D26BB" w:rsidP="00DA11A0">
            <w:pPr>
              <w:jc w:val="center"/>
              <w:rPr>
                <w:ins w:id="118" w:author="Чудаков Матвей Игоревич" w:date="2019-06-12T21:37:00Z"/>
                <w:rFonts w:cstheme="minorHAnsi"/>
                <w:szCs w:val="28"/>
                <w:rPrChange w:id="119" w:author="Чудаков Матвей Игоревич" w:date="2019-06-12T21:40:00Z">
                  <w:rPr>
                    <w:ins w:id="120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21" w:author="Чудаков Матвей Игоревич" w:date="2019-06-12T21:41:00Z">
              <w:r>
                <w:rPr>
                  <w:rFonts w:cstheme="minorHAnsi"/>
                  <w:szCs w:val="28"/>
                  <w:lang w:val="ru-RU"/>
                </w:rPr>
                <w:t>Пользователь вводит пароль</w:t>
              </w:r>
            </w:ins>
          </w:p>
        </w:tc>
        <w:tc>
          <w:tcPr>
            <w:tcW w:w="1700" w:type="dxa"/>
            <w:gridSpan w:val="2"/>
          </w:tcPr>
          <w:p w14:paraId="7221119B" w14:textId="78281DB3" w:rsidR="00795B4F" w:rsidRPr="00122B90" w:rsidRDefault="00534218" w:rsidP="00DA11A0">
            <w:pPr>
              <w:jc w:val="center"/>
              <w:rPr>
                <w:ins w:id="122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3" w:author="Чудаков Матвей Игоревич" w:date="2019-06-12T21:45:00Z">
              <w:r>
                <w:rPr>
                  <w:rFonts w:cstheme="minorHAnsi"/>
                  <w:szCs w:val="28"/>
                  <w:lang w:val="ru-RU"/>
                </w:rPr>
                <w:t>пароль = 1</w:t>
              </w:r>
            </w:ins>
          </w:p>
        </w:tc>
        <w:tc>
          <w:tcPr>
            <w:tcW w:w="2408" w:type="dxa"/>
          </w:tcPr>
          <w:p w14:paraId="79AD6CFA" w14:textId="260C04CB" w:rsidR="00795B4F" w:rsidRPr="009908E5" w:rsidRDefault="001D7273" w:rsidP="00DA11A0">
            <w:pPr>
              <w:jc w:val="center"/>
              <w:rPr>
                <w:ins w:id="124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5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  <w:tc>
          <w:tcPr>
            <w:tcW w:w="2266" w:type="dxa"/>
          </w:tcPr>
          <w:p w14:paraId="0D3AB4D3" w14:textId="36209D57" w:rsidR="00795B4F" w:rsidRPr="009908E5" w:rsidRDefault="001D7273" w:rsidP="00DA11A0">
            <w:pPr>
              <w:jc w:val="center"/>
              <w:rPr>
                <w:ins w:id="12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2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пароль</w:t>
              </w:r>
            </w:ins>
          </w:p>
        </w:tc>
      </w:tr>
      <w:tr w:rsidR="00795B4F" w14:paraId="0A8CAD36" w14:textId="77777777" w:rsidTr="001D7273">
        <w:trPr>
          <w:ins w:id="128" w:author="Чудаков Матвей Игоревич" w:date="2019-06-12T21:37:00Z"/>
        </w:trPr>
        <w:tc>
          <w:tcPr>
            <w:tcW w:w="635" w:type="dxa"/>
          </w:tcPr>
          <w:p w14:paraId="152D57D6" w14:textId="77777777" w:rsidR="00795B4F" w:rsidRPr="00D8767F" w:rsidRDefault="00795B4F" w:rsidP="00DA11A0">
            <w:pPr>
              <w:jc w:val="center"/>
              <w:rPr>
                <w:ins w:id="129" w:author="Чудаков Матвей Игоревич" w:date="2019-06-12T21:37:00Z"/>
                <w:rFonts w:cstheme="minorHAnsi"/>
                <w:szCs w:val="28"/>
              </w:rPr>
            </w:pPr>
            <w:ins w:id="130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078F597A" w14:textId="17F7491F" w:rsidR="00795B4F" w:rsidRPr="001D7273" w:rsidRDefault="001D7273" w:rsidP="00DA11A0">
            <w:pPr>
              <w:jc w:val="center"/>
              <w:rPr>
                <w:ins w:id="131" w:author="Чудаков Матвей Игоревич" w:date="2019-06-12T21:37:00Z"/>
                <w:rFonts w:cstheme="minorHAnsi"/>
                <w:szCs w:val="28"/>
                <w:rPrChange w:id="132" w:author="Чудаков Матвей Игоревич" w:date="2019-06-12T21:46:00Z">
                  <w:rPr>
                    <w:ins w:id="133" w:author="Чудаков Матвей Игоревич" w:date="2019-06-12T21:37:00Z"/>
                    <w:rFonts w:cstheme="minorHAnsi"/>
                    <w:szCs w:val="28"/>
                    <w:lang w:val="ru-RU"/>
                  </w:rPr>
                </w:rPrChange>
              </w:rPr>
            </w:pPr>
            <w:ins w:id="13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>
                <w:rPr>
                  <w:rFonts w:cstheme="minorHAnsi"/>
                  <w:szCs w:val="28"/>
                </w:rPr>
                <w:t>“login”</w:t>
              </w:r>
            </w:ins>
          </w:p>
        </w:tc>
        <w:tc>
          <w:tcPr>
            <w:tcW w:w="1700" w:type="dxa"/>
            <w:gridSpan w:val="2"/>
          </w:tcPr>
          <w:p w14:paraId="216861A8" w14:textId="77777777" w:rsidR="00795B4F" w:rsidRPr="009908E5" w:rsidRDefault="00795B4F" w:rsidP="00DA11A0">
            <w:pPr>
              <w:jc w:val="center"/>
              <w:rPr>
                <w:ins w:id="135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C7736AF" w14:textId="7ED76713" w:rsidR="00795B4F" w:rsidRPr="009908E5" w:rsidRDefault="001D7273" w:rsidP="00DA11A0">
            <w:pPr>
              <w:jc w:val="center"/>
              <w:rPr>
                <w:ins w:id="136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7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  <w:tc>
          <w:tcPr>
            <w:tcW w:w="2266" w:type="dxa"/>
          </w:tcPr>
          <w:p w14:paraId="4479AA72" w14:textId="6AEA41AA" w:rsidR="00795B4F" w:rsidRPr="009908E5" w:rsidRDefault="001D7273" w:rsidP="00DA11A0">
            <w:pPr>
              <w:jc w:val="center"/>
              <w:rPr>
                <w:ins w:id="138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39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Приложение выводит сообщение о неверном логине и пароле</w:t>
              </w:r>
            </w:ins>
          </w:p>
        </w:tc>
      </w:tr>
      <w:tr w:rsidR="001D7273" w14:paraId="6FF99F40" w14:textId="77777777" w:rsidTr="001D7273">
        <w:trPr>
          <w:ins w:id="140" w:author="Чудаков Матвей Игоревич" w:date="2019-06-12T21:37:00Z"/>
        </w:trPr>
        <w:tc>
          <w:tcPr>
            <w:tcW w:w="635" w:type="dxa"/>
          </w:tcPr>
          <w:p w14:paraId="51DDA345" w14:textId="77777777" w:rsidR="001D7273" w:rsidRPr="00D8767F" w:rsidRDefault="001D7273" w:rsidP="001D7273">
            <w:pPr>
              <w:jc w:val="center"/>
              <w:rPr>
                <w:ins w:id="141" w:author="Чудаков Матвей Игоревич" w:date="2019-06-12T21:37:00Z"/>
                <w:rFonts w:cstheme="minorHAnsi"/>
                <w:szCs w:val="28"/>
              </w:rPr>
            </w:pPr>
            <w:ins w:id="142" w:author="Чудаков Матвей Игоревич" w:date="2019-06-12T21:37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3ECD5FD0" w14:textId="348883B0" w:rsidR="001D7273" w:rsidRPr="001D7273" w:rsidRDefault="001D7273" w:rsidP="001D7273">
            <w:pPr>
              <w:jc w:val="center"/>
              <w:rPr>
                <w:ins w:id="14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44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>Пользователь</w:t>
              </w:r>
            </w:ins>
            <w:ins w:id="145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верный</w:t>
              </w:r>
            </w:ins>
            <w:ins w:id="146" w:author="Чудаков Матвей Игоревич" w:date="2019-06-12T21:46:00Z">
              <w:r>
                <w:rPr>
                  <w:rFonts w:cstheme="minorHAnsi"/>
                  <w:szCs w:val="28"/>
                  <w:lang w:val="ru-RU"/>
                </w:rPr>
                <w:t xml:space="preserve"> вводит логин</w:t>
              </w:r>
            </w:ins>
            <w:ins w:id="147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 xml:space="preserve"> и пароль и нажимает кнопку </w:t>
              </w:r>
              <w:r w:rsidRPr="00954B47">
                <w:rPr>
                  <w:rFonts w:cstheme="minorHAnsi"/>
                  <w:szCs w:val="28"/>
                  <w:lang w:val="ru-RU"/>
                  <w:rPrChange w:id="148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login</w:t>
              </w:r>
              <w:r w:rsidRPr="00954B47">
                <w:rPr>
                  <w:rFonts w:cstheme="minorHAnsi"/>
                  <w:szCs w:val="28"/>
                  <w:lang w:val="ru-RU"/>
                  <w:rPrChange w:id="149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7E18EEB" w14:textId="4A66FC80" w:rsidR="001D7273" w:rsidRPr="00DA11A0" w:rsidRDefault="001D7273" w:rsidP="001D7273">
            <w:pPr>
              <w:jc w:val="center"/>
              <w:rPr>
                <w:ins w:id="150" w:author="Чудаков Матвей Игоревич" w:date="2019-06-12T21:37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5334BDD6" w14:textId="21BFA78C" w:rsidR="001D7273" w:rsidRPr="009908E5" w:rsidRDefault="001D7273" w:rsidP="001D7273">
            <w:pPr>
              <w:jc w:val="center"/>
              <w:rPr>
                <w:ins w:id="151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2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  <w:tc>
          <w:tcPr>
            <w:tcW w:w="2266" w:type="dxa"/>
          </w:tcPr>
          <w:p w14:paraId="2963AD3C" w14:textId="0FC61369" w:rsidR="001D7273" w:rsidRPr="009908E5" w:rsidRDefault="001D7273" w:rsidP="001D7273">
            <w:pPr>
              <w:jc w:val="center"/>
              <w:rPr>
                <w:ins w:id="153" w:author="Чудаков Матвей Игоревич" w:date="2019-06-12T21:37:00Z"/>
                <w:rFonts w:cstheme="minorHAnsi"/>
                <w:szCs w:val="28"/>
                <w:lang w:val="ru-RU"/>
              </w:rPr>
            </w:pPr>
            <w:ins w:id="154" w:author="Чудаков Матвей Игоревич" w:date="2019-06-12T21:47:00Z">
              <w:r>
                <w:rPr>
                  <w:rFonts w:cstheme="minorHAnsi"/>
                  <w:szCs w:val="28"/>
                  <w:lang w:val="ru-RU"/>
                </w:rPr>
                <w:t>Приложение отображает главную страницу</w:t>
              </w:r>
            </w:ins>
          </w:p>
        </w:tc>
      </w:tr>
    </w:tbl>
    <w:p w14:paraId="10DFE90D" w14:textId="2611D918" w:rsidR="00E61224" w:rsidRDefault="00E61224" w:rsidP="00210E0C">
      <w:pPr>
        <w:jc w:val="both"/>
        <w:rPr>
          <w:ins w:id="155" w:author="Чудаков Матвей Игоревич" w:date="2019-06-16T15:10:00Z"/>
          <w:sz w:val="24"/>
          <w:szCs w:val="24"/>
        </w:rPr>
      </w:pPr>
    </w:p>
    <w:p w14:paraId="15C23D25" w14:textId="57B07C99" w:rsidR="003917BC" w:rsidRDefault="003917BC" w:rsidP="00210E0C">
      <w:pPr>
        <w:jc w:val="both"/>
        <w:rPr>
          <w:ins w:id="156" w:author="Чудаков Матвей Игоревич" w:date="2019-06-16T15:10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3917BC" w14:paraId="72F6DFBD" w14:textId="77777777" w:rsidTr="00F279C7">
        <w:trPr>
          <w:ins w:id="157" w:author="Чудаков Матвей Игоревич" w:date="2019-06-16T15:10:00Z"/>
        </w:trPr>
        <w:tc>
          <w:tcPr>
            <w:tcW w:w="1737" w:type="dxa"/>
            <w:gridSpan w:val="2"/>
          </w:tcPr>
          <w:p w14:paraId="6F4DCD35" w14:textId="77777777" w:rsidR="003917BC" w:rsidRPr="00D8767F" w:rsidRDefault="003917BC" w:rsidP="00F279C7">
            <w:pPr>
              <w:jc w:val="center"/>
              <w:rPr>
                <w:ins w:id="158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59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16C65328" w14:textId="77777777" w:rsidR="003917BC" w:rsidRPr="00D8767F" w:rsidRDefault="003917BC" w:rsidP="00F279C7">
            <w:pPr>
              <w:jc w:val="center"/>
              <w:rPr>
                <w:ins w:id="160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1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170E465" w14:textId="77777777" w:rsidR="003917BC" w:rsidRPr="00D8767F" w:rsidRDefault="003917BC" w:rsidP="00F279C7">
            <w:pPr>
              <w:jc w:val="center"/>
              <w:rPr>
                <w:ins w:id="162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63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3917BC" w14:paraId="0E8C7788" w14:textId="77777777" w:rsidTr="00F279C7">
        <w:trPr>
          <w:ins w:id="164" w:author="Чудаков Матвей Игоревич" w:date="2019-06-16T15:10:00Z"/>
        </w:trPr>
        <w:tc>
          <w:tcPr>
            <w:tcW w:w="1737" w:type="dxa"/>
            <w:gridSpan w:val="2"/>
          </w:tcPr>
          <w:p w14:paraId="03F248D4" w14:textId="6D71563B" w:rsidR="003917BC" w:rsidRPr="003917BC" w:rsidRDefault="003917BC" w:rsidP="00F279C7">
            <w:pPr>
              <w:jc w:val="center"/>
              <w:rPr>
                <w:ins w:id="165" w:author="Чудаков Матвей Игоревич" w:date="2019-06-16T15:10:00Z"/>
                <w:rFonts w:cstheme="minorHAnsi"/>
                <w:szCs w:val="28"/>
                <w:rPrChange w:id="166" w:author="Чудаков Матвей Игоревич" w:date="2019-06-16T15:10:00Z">
                  <w:rPr>
                    <w:ins w:id="167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168" w:author="Чудаков Матвей Игоревич" w:date="2019-06-16T15:10:00Z">
              <w:r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510" w:type="dxa"/>
            <w:gridSpan w:val="2"/>
          </w:tcPr>
          <w:p w14:paraId="00E0A78A" w14:textId="589EABEA" w:rsidR="003917BC" w:rsidRPr="00EB72E0" w:rsidRDefault="003917BC" w:rsidP="00F279C7">
            <w:pPr>
              <w:jc w:val="center"/>
              <w:rPr>
                <w:ins w:id="169" w:author="Чудаков Матвей Игоревич" w:date="2019-06-16T15:10:00Z"/>
                <w:rFonts w:cstheme="minorHAnsi"/>
                <w:szCs w:val="28"/>
              </w:rPr>
            </w:pPr>
            <w:ins w:id="170" w:author="Чудаков Матвей Игоревич" w:date="2019-06-16T15:10:00Z">
              <w:r>
                <w:rPr>
                  <w:rFonts w:cstheme="minorHAnsi"/>
                  <w:szCs w:val="28"/>
                </w:rPr>
                <w:t xml:space="preserve"> Home </w:t>
              </w:r>
            </w:ins>
            <w:ins w:id="171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 xml:space="preserve">activity </w:t>
              </w:r>
            </w:ins>
            <w:ins w:id="172" w:author="Чудаков Матвей Игоревич" w:date="2019-06-16T15:10:00Z">
              <w:r>
                <w:rPr>
                  <w:rFonts w:cstheme="minorHAnsi"/>
                  <w:szCs w:val="28"/>
                </w:rPr>
                <w:t>test</w:t>
              </w:r>
            </w:ins>
          </w:p>
        </w:tc>
        <w:tc>
          <w:tcPr>
            <w:tcW w:w="5098" w:type="dxa"/>
            <w:gridSpan w:val="3"/>
          </w:tcPr>
          <w:p w14:paraId="4588074A" w14:textId="2961E8F1" w:rsidR="003917BC" w:rsidRPr="009908E5" w:rsidRDefault="003917BC" w:rsidP="00F279C7">
            <w:pPr>
              <w:jc w:val="both"/>
              <w:rPr>
                <w:ins w:id="17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74" w:author="Чудаков Матвей Игоревич" w:date="2019-06-16T15:10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667D72" w14:paraId="47C26159" w14:textId="77777777" w:rsidTr="00F279C7">
        <w:trPr>
          <w:ins w:id="175" w:author="Чудаков Матвей Игоревич" w:date="2019-06-16T15:10:00Z"/>
        </w:trPr>
        <w:tc>
          <w:tcPr>
            <w:tcW w:w="635" w:type="dxa"/>
          </w:tcPr>
          <w:p w14:paraId="3DD24C96" w14:textId="77777777" w:rsidR="003917BC" w:rsidRPr="00D8767F" w:rsidRDefault="003917BC" w:rsidP="00F279C7">
            <w:pPr>
              <w:jc w:val="center"/>
              <w:rPr>
                <w:ins w:id="176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7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47D0E877" w14:textId="77777777" w:rsidR="003917BC" w:rsidRPr="00D8767F" w:rsidRDefault="003917BC" w:rsidP="00F279C7">
            <w:pPr>
              <w:jc w:val="center"/>
              <w:rPr>
                <w:ins w:id="178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79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3472EC22" w14:textId="77777777" w:rsidR="003917BC" w:rsidRPr="00D8767F" w:rsidRDefault="003917BC" w:rsidP="00F279C7">
            <w:pPr>
              <w:jc w:val="center"/>
              <w:rPr>
                <w:ins w:id="180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1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37D99218" w14:textId="77777777" w:rsidR="003917BC" w:rsidRPr="00D8767F" w:rsidRDefault="003917BC" w:rsidP="00F279C7">
            <w:pPr>
              <w:jc w:val="center"/>
              <w:rPr>
                <w:ins w:id="182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3" w:author="Чудаков Матвей Игоревич" w:date="2019-06-16T15:10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30C66FF9" w14:textId="77777777" w:rsidR="003917BC" w:rsidRPr="00D8767F" w:rsidRDefault="003917BC" w:rsidP="00F279C7">
            <w:pPr>
              <w:jc w:val="center"/>
              <w:rPr>
                <w:ins w:id="184" w:author="Чудаков Матвей Игоревич" w:date="2019-06-16T15:10:00Z"/>
                <w:rFonts w:cstheme="minorHAnsi"/>
                <w:b/>
                <w:szCs w:val="28"/>
              </w:rPr>
            </w:pPr>
            <w:proofErr w:type="spellStart"/>
            <w:ins w:id="185" w:author="Чудаков Матвей Игоревич" w:date="2019-06-16T15:10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667D72" w14:paraId="06DF0B0F" w14:textId="77777777" w:rsidTr="00F279C7">
        <w:trPr>
          <w:ins w:id="186" w:author="Чудаков Матвей Игоревич" w:date="2019-06-16T15:10:00Z"/>
        </w:trPr>
        <w:tc>
          <w:tcPr>
            <w:tcW w:w="635" w:type="dxa"/>
          </w:tcPr>
          <w:p w14:paraId="071D6E86" w14:textId="77777777" w:rsidR="003917BC" w:rsidRPr="00D8767F" w:rsidRDefault="003917BC" w:rsidP="00F279C7">
            <w:pPr>
              <w:jc w:val="center"/>
              <w:rPr>
                <w:ins w:id="187" w:author="Чудаков Матвей Игоревич" w:date="2019-06-16T15:10:00Z"/>
                <w:rFonts w:cstheme="minorHAnsi"/>
                <w:szCs w:val="28"/>
              </w:rPr>
            </w:pPr>
            <w:ins w:id="188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0F25C055" w14:textId="5BD1A4DE" w:rsidR="003917BC" w:rsidRPr="00391C6F" w:rsidRDefault="000D60F8" w:rsidP="00F279C7">
            <w:pPr>
              <w:jc w:val="center"/>
              <w:rPr>
                <w:ins w:id="18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90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Авторизированный п</w:t>
              </w:r>
            </w:ins>
            <w:ins w:id="191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ользователь</w:t>
              </w:r>
            </w:ins>
            <w:ins w:id="192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193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>за</w:t>
              </w:r>
            </w:ins>
            <w:ins w:id="194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пускает приложение</w:t>
              </w:r>
            </w:ins>
          </w:p>
        </w:tc>
        <w:tc>
          <w:tcPr>
            <w:tcW w:w="1700" w:type="dxa"/>
            <w:gridSpan w:val="2"/>
          </w:tcPr>
          <w:p w14:paraId="36503274" w14:textId="77777777" w:rsidR="003917BC" w:rsidRPr="009908E5" w:rsidRDefault="003917BC" w:rsidP="00F279C7">
            <w:pPr>
              <w:jc w:val="center"/>
              <w:rPr>
                <w:ins w:id="19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DAC611C" w14:textId="179D5946" w:rsidR="003917BC" w:rsidRPr="00E0269D" w:rsidRDefault="003917BC" w:rsidP="00F279C7">
            <w:pPr>
              <w:jc w:val="center"/>
              <w:rPr>
                <w:ins w:id="19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197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198" w:author="Чудаков Матвей Игоревич" w:date="2019-06-16T15:11:00Z">
              <w:r w:rsidR="000D60F8">
                <w:rPr>
                  <w:rFonts w:cstheme="minorHAnsi"/>
                  <w:szCs w:val="28"/>
                  <w:lang w:val="ru-RU"/>
                </w:rPr>
                <w:t>диалоговое окно</w:t>
              </w:r>
            </w:ins>
          </w:p>
        </w:tc>
        <w:tc>
          <w:tcPr>
            <w:tcW w:w="2266" w:type="dxa"/>
          </w:tcPr>
          <w:p w14:paraId="19164844" w14:textId="7B7D22BA" w:rsidR="003917BC" w:rsidRPr="00391C6F" w:rsidRDefault="003E1A04" w:rsidP="00F279C7">
            <w:pPr>
              <w:jc w:val="center"/>
              <w:rPr>
                <w:ins w:id="19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0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</w:t>
              </w:r>
            </w:ins>
          </w:p>
        </w:tc>
      </w:tr>
      <w:tr w:rsidR="00667D72" w14:paraId="4575C050" w14:textId="77777777" w:rsidTr="00F279C7">
        <w:trPr>
          <w:ins w:id="201" w:author="Чудаков Матвей Игоревич" w:date="2019-06-16T15:10:00Z"/>
        </w:trPr>
        <w:tc>
          <w:tcPr>
            <w:tcW w:w="635" w:type="dxa"/>
          </w:tcPr>
          <w:p w14:paraId="35B7F453" w14:textId="77777777" w:rsidR="003917BC" w:rsidRPr="00D8767F" w:rsidRDefault="003917BC" w:rsidP="00F279C7">
            <w:pPr>
              <w:jc w:val="center"/>
              <w:rPr>
                <w:ins w:id="202" w:author="Чудаков Матвей Игоревич" w:date="2019-06-16T15:10:00Z"/>
                <w:rFonts w:cstheme="minorHAnsi"/>
                <w:szCs w:val="28"/>
              </w:rPr>
            </w:pPr>
            <w:ins w:id="203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6D24DEA1" w14:textId="62F50E18" w:rsidR="003917BC" w:rsidRPr="009908E5" w:rsidRDefault="003917BC" w:rsidP="00F279C7">
            <w:pPr>
              <w:jc w:val="center"/>
              <w:rPr>
                <w:ins w:id="204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05" w:author="Чудаков Матвей Игоревич" w:date="2019-06-16T15:10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ins w:id="206" w:author="Чудаков Матвей Игоревич" w:date="2019-06-16T15:11:00Z">
              <w:r w:rsidR="003E1A04">
                <w:rPr>
                  <w:rFonts w:cstheme="minorHAnsi"/>
                  <w:szCs w:val="28"/>
                  <w:lang w:val="ru-RU"/>
                </w:rPr>
                <w:t>ок</w:t>
              </w:r>
            </w:ins>
            <w:proofErr w:type="spellEnd"/>
            <w:ins w:id="207" w:author="Чудаков Матвей Игоревич" w:date="2019-06-16T15:10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3A7DB575" w14:textId="77777777" w:rsidR="003917BC" w:rsidRPr="009908E5" w:rsidRDefault="003917BC" w:rsidP="00F279C7">
            <w:pPr>
              <w:jc w:val="center"/>
              <w:rPr>
                <w:ins w:id="208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3A723CC" w14:textId="16792137" w:rsidR="003917BC" w:rsidRPr="009908E5" w:rsidRDefault="003E1A04" w:rsidP="00F279C7">
            <w:pPr>
              <w:jc w:val="center"/>
              <w:rPr>
                <w:ins w:id="209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0" w:author="Чудаков Матвей Игоревич" w:date="2019-06-16T15:11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</w:t>
              </w:r>
            </w:ins>
            <w:ins w:id="211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м геолокации</w:t>
              </w:r>
            </w:ins>
          </w:p>
        </w:tc>
        <w:tc>
          <w:tcPr>
            <w:tcW w:w="2266" w:type="dxa"/>
          </w:tcPr>
          <w:p w14:paraId="3E14F7DD" w14:textId="550A7C76" w:rsidR="003917BC" w:rsidRPr="009908E5" w:rsidRDefault="003E1A04" w:rsidP="00F279C7">
            <w:pPr>
              <w:jc w:val="center"/>
              <w:rPr>
                <w:ins w:id="21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3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диалоговое окно с подтверждением геолокации</w:t>
              </w:r>
            </w:ins>
          </w:p>
        </w:tc>
      </w:tr>
      <w:tr w:rsidR="00667D72" w14:paraId="43BFA18E" w14:textId="77777777" w:rsidTr="00F279C7">
        <w:trPr>
          <w:trHeight w:val="60"/>
          <w:ins w:id="214" w:author="Чудаков Матвей Игоревич" w:date="2019-06-16T15:10:00Z"/>
        </w:trPr>
        <w:tc>
          <w:tcPr>
            <w:tcW w:w="635" w:type="dxa"/>
          </w:tcPr>
          <w:p w14:paraId="515F8D89" w14:textId="77777777" w:rsidR="003917BC" w:rsidRPr="00D8767F" w:rsidRDefault="003917BC" w:rsidP="00F279C7">
            <w:pPr>
              <w:jc w:val="center"/>
              <w:rPr>
                <w:ins w:id="215" w:author="Чудаков Матвей Игоревич" w:date="2019-06-16T15:10:00Z"/>
                <w:rFonts w:cstheme="minorHAnsi"/>
                <w:szCs w:val="28"/>
              </w:rPr>
            </w:pPr>
            <w:ins w:id="21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59C59DC1" w14:textId="7F31423F" w:rsidR="003917BC" w:rsidRPr="009908E5" w:rsidRDefault="003E1A04" w:rsidP="00F279C7">
            <w:pPr>
              <w:jc w:val="center"/>
              <w:rPr>
                <w:ins w:id="217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18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ок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0D41DEEA" w14:textId="67CC93A0" w:rsidR="003917BC" w:rsidRPr="009908E5" w:rsidRDefault="003917BC" w:rsidP="00F279C7">
            <w:pPr>
              <w:jc w:val="center"/>
              <w:rPr>
                <w:ins w:id="219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33117CC4" w14:textId="4896BEA1" w:rsidR="003917BC" w:rsidRPr="00E0269D" w:rsidRDefault="003E1A04" w:rsidP="00F279C7">
            <w:pPr>
              <w:jc w:val="center"/>
              <w:rPr>
                <w:ins w:id="22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1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  <w:tc>
          <w:tcPr>
            <w:tcW w:w="2266" w:type="dxa"/>
          </w:tcPr>
          <w:p w14:paraId="40EC492A" w14:textId="1F24F4B5" w:rsidR="003917BC" w:rsidRPr="00E0269D" w:rsidRDefault="003E1A04" w:rsidP="00F279C7">
            <w:pPr>
              <w:jc w:val="center"/>
              <w:rPr>
                <w:ins w:id="22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23" w:author="Чудаков Матвей Игоревич" w:date="2019-06-16T15:12:00Z">
              <w:r>
                <w:rPr>
                  <w:rFonts w:cstheme="minorHAnsi"/>
                  <w:szCs w:val="28"/>
                  <w:lang w:val="ru-RU"/>
                </w:rPr>
                <w:t>Приложение отображает стартовую страницу</w:t>
              </w:r>
            </w:ins>
          </w:p>
        </w:tc>
      </w:tr>
      <w:tr w:rsidR="00667D72" w14:paraId="7F7E6313" w14:textId="77777777" w:rsidTr="00F279C7">
        <w:trPr>
          <w:ins w:id="224" w:author="Чудаков Матвей Игоревич" w:date="2019-06-16T15:10:00Z"/>
        </w:trPr>
        <w:tc>
          <w:tcPr>
            <w:tcW w:w="635" w:type="dxa"/>
          </w:tcPr>
          <w:p w14:paraId="29A5A180" w14:textId="77777777" w:rsidR="003917BC" w:rsidRPr="00D8767F" w:rsidRDefault="003917BC" w:rsidP="00F279C7">
            <w:pPr>
              <w:jc w:val="center"/>
              <w:rPr>
                <w:ins w:id="225" w:author="Чудаков Матвей Игоревич" w:date="2019-06-16T15:10:00Z"/>
                <w:rFonts w:cstheme="minorHAnsi"/>
                <w:szCs w:val="28"/>
              </w:rPr>
            </w:pPr>
            <w:ins w:id="226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523167F7" w14:textId="622F1A3D" w:rsidR="003917BC" w:rsidRPr="00301709" w:rsidRDefault="00301709" w:rsidP="00F279C7">
            <w:pPr>
              <w:jc w:val="center"/>
              <w:rPr>
                <w:ins w:id="227" w:author="Чудаков Матвей Игоревич" w:date="2019-06-16T15:10:00Z"/>
                <w:rFonts w:cstheme="minorHAnsi"/>
                <w:szCs w:val="28"/>
                <w:lang w:val="ru-RU"/>
                <w:rPrChange w:id="228" w:author="Чудаков Матвей Игоревич" w:date="2019-06-16T15:13:00Z">
                  <w:rPr>
                    <w:ins w:id="229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30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curation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proofErr w:type="spellStart"/>
              <w:r w:rsidRPr="00301709">
                <w:rPr>
                  <w:rFonts w:cstheme="minorHAnsi"/>
                  <w:szCs w:val="28"/>
                  <w:lang w:val="ru-RU"/>
                </w:rPr>
                <w:t>action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4C6E5EF9" w14:textId="05ED649B" w:rsidR="003917BC" w:rsidRPr="00122B90" w:rsidRDefault="003917BC" w:rsidP="00F279C7">
            <w:pPr>
              <w:jc w:val="center"/>
              <w:rPr>
                <w:ins w:id="231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413E540B" w14:textId="064EEAB4" w:rsidR="003917BC" w:rsidRPr="009908E5" w:rsidRDefault="00301709" w:rsidP="00F279C7">
            <w:pPr>
              <w:jc w:val="center"/>
              <w:rPr>
                <w:ins w:id="232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33" w:author="Чудаков Матвей Игоревич" w:date="2019-06-16T15:1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234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выпадающий список</w:t>
              </w:r>
            </w:ins>
          </w:p>
        </w:tc>
        <w:tc>
          <w:tcPr>
            <w:tcW w:w="2266" w:type="dxa"/>
          </w:tcPr>
          <w:p w14:paraId="0F2AFED1" w14:textId="061E062B" w:rsidR="003917BC" w:rsidRPr="009908E5" w:rsidRDefault="00301709" w:rsidP="00F279C7">
            <w:pPr>
              <w:jc w:val="center"/>
              <w:rPr>
                <w:ins w:id="235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36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77CDF4D9" w14:textId="77777777" w:rsidTr="00F279C7">
        <w:trPr>
          <w:ins w:id="237" w:author="Чудаков Матвей Игоревич" w:date="2019-06-16T15:10:00Z"/>
        </w:trPr>
        <w:tc>
          <w:tcPr>
            <w:tcW w:w="635" w:type="dxa"/>
          </w:tcPr>
          <w:p w14:paraId="2EABD739" w14:textId="77777777" w:rsidR="00667D72" w:rsidRPr="00D8767F" w:rsidRDefault="00667D72" w:rsidP="00667D72">
            <w:pPr>
              <w:jc w:val="center"/>
              <w:rPr>
                <w:ins w:id="238" w:author="Чудаков Матвей Игоревич" w:date="2019-06-16T15:10:00Z"/>
                <w:rFonts w:cstheme="minorHAnsi"/>
                <w:szCs w:val="28"/>
              </w:rPr>
            </w:pPr>
            <w:ins w:id="239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116C8159" w14:textId="526BAD6E" w:rsidR="00667D72" w:rsidRPr="00301709" w:rsidRDefault="00667D72" w:rsidP="00667D72">
            <w:pPr>
              <w:jc w:val="center"/>
              <w:rPr>
                <w:ins w:id="240" w:author="Чудаков Матвей Игоревич" w:date="2019-06-16T15:10:00Z"/>
                <w:rFonts w:cstheme="minorHAnsi"/>
                <w:szCs w:val="28"/>
                <w:lang w:val="ru-RU"/>
                <w:rPrChange w:id="241" w:author="Чудаков Матвей Игоревич" w:date="2019-06-16T15:14:00Z">
                  <w:rPr>
                    <w:ins w:id="242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43" w:author="Чудаков Матвей Игоревич" w:date="2019-06-16T15:14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</w:t>
              </w:r>
            </w:ins>
            <w:ins w:id="244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нным координатам</w:t>
              </w:r>
            </w:ins>
          </w:p>
        </w:tc>
        <w:tc>
          <w:tcPr>
            <w:tcW w:w="1700" w:type="dxa"/>
            <w:gridSpan w:val="2"/>
          </w:tcPr>
          <w:p w14:paraId="0F37F7F0" w14:textId="77777777" w:rsidR="00667D72" w:rsidRDefault="00667D72" w:rsidP="00667D72">
            <w:pPr>
              <w:jc w:val="center"/>
              <w:rPr>
                <w:ins w:id="245" w:author="Чудаков Матвей Игоревич" w:date="2019-06-16T15:15:00Z"/>
                <w:rFonts w:cstheme="minorHAnsi"/>
                <w:szCs w:val="28"/>
              </w:rPr>
            </w:pPr>
            <w:ins w:id="246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0AAAEC6E" w14:textId="1BD5D4EA" w:rsidR="00667D72" w:rsidRPr="00301709" w:rsidRDefault="00667D72" w:rsidP="00667D72">
            <w:pPr>
              <w:jc w:val="center"/>
              <w:rPr>
                <w:ins w:id="247" w:author="Чудаков Матвей Игоревич" w:date="2019-06-16T15:10:00Z"/>
                <w:rFonts w:cstheme="minorHAnsi"/>
                <w:szCs w:val="28"/>
                <w:rPrChange w:id="248" w:author="Чудаков Матвей Игоревич" w:date="2019-06-16T15:15:00Z">
                  <w:rPr>
                    <w:ins w:id="249" w:author="Чудаков Матвей Игоревич" w:date="2019-06-16T15:10:00Z"/>
                    <w:rFonts w:cstheme="minorHAnsi"/>
                    <w:szCs w:val="28"/>
                    <w:lang w:val="ru-RU"/>
                  </w:rPr>
                </w:rPrChange>
              </w:rPr>
            </w:pPr>
            <w:ins w:id="250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5A3CFB2C" w14:textId="60BDFF7A" w:rsidR="00667D72" w:rsidRPr="009908E5" w:rsidRDefault="00667D72" w:rsidP="00667D72">
            <w:pPr>
              <w:jc w:val="center"/>
              <w:rPr>
                <w:ins w:id="251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2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707C9E33" w14:textId="453B7B56" w:rsidR="00667D72" w:rsidRPr="009908E5" w:rsidRDefault="00667D72" w:rsidP="00667D72">
            <w:pPr>
              <w:jc w:val="center"/>
              <w:rPr>
                <w:ins w:id="253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54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251C70" w14:paraId="4A2FD1A0" w14:textId="77777777" w:rsidTr="00F279C7">
        <w:trPr>
          <w:ins w:id="255" w:author="Чудаков Матвей Игоревич" w:date="2019-06-16T15:10:00Z"/>
        </w:trPr>
        <w:tc>
          <w:tcPr>
            <w:tcW w:w="635" w:type="dxa"/>
          </w:tcPr>
          <w:p w14:paraId="33371F72" w14:textId="77777777" w:rsidR="00251C70" w:rsidRPr="00667D72" w:rsidRDefault="00251C70" w:rsidP="00251C70">
            <w:pPr>
              <w:jc w:val="center"/>
              <w:rPr>
                <w:ins w:id="256" w:author="Чудаков Матвей Игоревич" w:date="2019-06-16T15:10:00Z"/>
                <w:rFonts w:cstheme="minorHAnsi"/>
                <w:szCs w:val="28"/>
                <w:lang w:val="ru-RU"/>
                <w:rPrChange w:id="257" w:author="Чудаков Матвей Игоревич" w:date="2019-06-16T15:18:00Z">
                  <w:rPr>
                    <w:ins w:id="258" w:author="Чудаков Матвей Игоревич" w:date="2019-06-16T15:10:00Z"/>
                    <w:rFonts w:cstheme="minorHAnsi"/>
                    <w:szCs w:val="28"/>
                  </w:rPr>
                </w:rPrChange>
              </w:rPr>
            </w:pPr>
            <w:ins w:id="259" w:author="Чудаков Матвей Игоревич" w:date="2019-06-16T15:10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64BE2091" w14:textId="4D9DB8DB" w:rsidR="00251C70" w:rsidRPr="001D7273" w:rsidRDefault="00251C70" w:rsidP="00251C70">
            <w:pPr>
              <w:jc w:val="center"/>
              <w:rPr>
                <w:ins w:id="260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1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251C70">
                <w:rPr>
                  <w:rFonts w:cstheme="minorHAnsi"/>
                  <w:szCs w:val="28"/>
                  <w:lang w:val="ru-RU"/>
                </w:rPr>
                <w:t>timeline</w:t>
              </w:r>
              <w:proofErr w:type="spellEnd"/>
              <w:r w:rsidRPr="00954B47">
                <w:rPr>
                  <w:rFonts w:cstheme="minorHAnsi"/>
                  <w:szCs w:val="28"/>
                  <w:lang w:val="ru-RU"/>
                  <w:rPrChange w:id="262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</w:ins>
            <w:ins w:id="263" w:author="Чудаков Матвей Игоревич" w:date="2019-06-16T15:16:00Z">
              <w:r>
                <w:rPr>
                  <w:rFonts w:cstheme="minorHAnsi"/>
                  <w:szCs w:val="28"/>
                </w:rPr>
                <w:t>s</w:t>
              </w:r>
            </w:ins>
            <w:proofErr w:type="spellStart"/>
            <w:ins w:id="264" w:author="Чудаков Матвей Игоревич" w:date="2019-06-16T15:15:00Z">
              <w:r w:rsidRPr="00251C70">
                <w:rPr>
                  <w:rFonts w:cstheme="minorHAnsi"/>
                  <w:szCs w:val="28"/>
                  <w:lang w:val="ru-RU"/>
                </w:rPr>
                <w:t>witch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6CF457CE" w14:textId="77777777" w:rsidR="00251C70" w:rsidRPr="00DA11A0" w:rsidRDefault="00251C70" w:rsidP="00251C70">
            <w:pPr>
              <w:jc w:val="center"/>
              <w:rPr>
                <w:ins w:id="265" w:author="Чудаков Матвей Игоревич" w:date="2019-06-16T15:10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4D960B6" w14:textId="7577847A" w:rsidR="00251C70" w:rsidRPr="009908E5" w:rsidRDefault="00251C70" w:rsidP="00251C70">
            <w:pPr>
              <w:jc w:val="center"/>
              <w:rPr>
                <w:ins w:id="266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7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  <w:tc>
          <w:tcPr>
            <w:tcW w:w="2266" w:type="dxa"/>
          </w:tcPr>
          <w:p w14:paraId="52600F17" w14:textId="05224345" w:rsidR="00251C70" w:rsidRPr="009908E5" w:rsidRDefault="00251C70" w:rsidP="00251C70">
            <w:pPr>
              <w:jc w:val="center"/>
              <w:rPr>
                <w:ins w:id="268" w:author="Чудаков Матвей Игоревич" w:date="2019-06-16T15:10:00Z"/>
                <w:rFonts w:cstheme="minorHAnsi"/>
                <w:szCs w:val="28"/>
                <w:lang w:val="ru-RU"/>
              </w:rPr>
            </w:pPr>
            <w:ins w:id="269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</w:p>
        </w:tc>
      </w:tr>
      <w:tr w:rsidR="00667D72" w14:paraId="60911496" w14:textId="77777777" w:rsidTr="00F279C7">
        <w:trPr>
          <w:ins w:id="270" w:author="Чудаков Матвей Игоревич" w:date="2019-06-16T15:15:00Z"/>
        </w:trPr>
        <w:tc>
          <w:tcPr>
            <w:tcW w:w="635" w:type="dxa"/>
          </w:tcPr>
          <w:p w14:paraId="44AD61E1" w14:textId="2BB558C2" w:rsidR="00667D72" w:rsidRPr="00667D72" w:rsidRDefault="00667D72" w:rsidP="00667D72">
            <w:pPr>
              <w:jc w:val="center"/>
              <w:rPr>
                <w:ins w:id="271" w:author="Чудаков Матвей Игоревич" w:date="2019-06-16T15:15:00Z"/>
                <w:rFonts w:cstheme="minorHAnsi"/>
                <w:szCs w:val="28"/>
                <w:lang w:val="ru-RU"/>
                <w:rPrChange w:id="272" w:author="Чудаков Матвей Игоревич" w:date="2019-06-16T15:18:00Z">
                  <w:rPr>
                    <w:ins w:id="273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74" w:author="Чудаков Матвей Игоревич" w:date="2019-06-16T15:15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4A90DD6A" w14:textId="38CFA37F" w:rsidR="00667D72" w:rsidRPr="00251C70" w:rsidRDefault="00667D72" w:rsidP="00667D72">
            <w:pPr>
              <w:jc w:val="center"/>
              <w:rPr>
                <w:ins w:id="275" w:author="Чудаков Матвей Игоревич" w:date="2019-06-16T15:15:00Z"/>
                <w:rFonts w:cstheme="minorHAnsi"/>
                <w:szCs w:val="28"/>
                <w:lang w:val="ru-RU"/>
                <w:rPrChange w:id="276" w:author="Чудаков Матвей Игоревич" w:date="2019-06-16T15:15:00Z">
                  <w:rPr>
                    <w:ins w:id="277" w:author="Чудаков Матвей Игоревич" w:date="2019-06-16T15:15:00Z"/>
                    <w:rFonts w:cstheme="minorHAnsi"/>
                    <w:szCs w:val="28"/>
                  </w:rPr>
                </w:rPrChange>
              </w:rPr>
            </w:pPr>
            <w:ins w:id="278" w:author="Чудаков Матвей Игоревич" w:date="2019-06-16T15:15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10C01349" w14:textId="77777777" w:rsidR="00667D72" w:rsidRDefault="00667D72" w:rsidP="00667D72">
            <w:pPr>
              <w:jc w:val="center"/>
              <w:rPr>
                <w:ins w:id="279" w:author="Чудаков Матвей Игоревич" w:date="2019-06-16T15:15:00Z"/>
                <w:rFonts w:cstheme="minorHAnsi"/>
                <w:szCs w:val="28"/>
              </w:rPr>
            </w:pPr>
            <w:ins w:id="280" w:author="Чудаков Матвей Игоревич" w:date="2019-06-16T15:15:00Z">
              <w:r>
                <w:rPr>
                  <w:rFonts w:cstheme="minorHAnsi"/>
                  <w:szCs w:val="28"/>
                </w:rPr>
                <w:t>x = 400</w:t>
              </w:r>
            </w:ins>
          </w:p>
          <w:p w14:paraId="328AFBD5" w14:textId="33B08A52" w:rsidR="00667D72" w:rsidRPr="00DA11A0" w:rsidRDefault="00667D72" w:rsidP="00667D72">
            <w:pPr>
              <w:jc w:val="center"/>
              <w:rPr>
                <w:ins w:id="281" w:author="Чудаков Матвей Игоревич" w:date="2019-06-16T15:15:00Z"/>
                <w:rFonts w:cstheme="minorHAnsi"/>
                <w:szCs w:val="28"/>
              </w:rPr>
            </w:pPr>
            <w:ins w:id="282" w:author="Чудаков Матвей Игоревич" w:date="2019-06-16T15:15:00Z">
              <w:r>
                <w:rPr>
                  <w:rFonts w:cstheme="minorHAnsi"/>
                  <w:szCs w:val="28"/>
                </w:rPr>
                <w:t>y = 150</w:t>
              </w:r>
            </w:ins>
          </w:p>
        </w:tc>
        <w:tc>
          <w:tcPr>
            <w:tcW w:w="2408" w:type="dxa"/>
          </w:tcPr>
          <w:p w14:paraId="18EBE96E" w14:textId="54CAE8E9" w:rsidR="00667D72" w:rsidRDefault="00667D72" w:rsidP="00667D72">
            <w:pPr>
              <w:jc w:val="center"/>
              <w:rPr>
                <w:ins w:id="283" w:author="Чудаков Матвей Игоревич" w:date="2019-06-16T15:15:00Z"/>
                <w:rFonts w:cstheme="minorHAnsi"/>
                <w:szCs w:val="28"/>
              </w:rPr>
            </w:pPr>
            <w:ins w:id="284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  <w:tc>
          <w:tcPr>
            <w:tcW w:w="2266" w:type="dxa"/>
          </w:tcPr>
          <w:p w14:paraId="2D66ECA4" w14:textId="5CC44483" w:rsidR="00667D72" w:rsidRDefault="00667D72" w:rsidP="00667D72">
            <w:pPr>
              <w:jc w:val="center"/>
              <w:rPr>
                <w:ins w:id="285" w:author="Чудаков Матвей Игоревич" w:date="2019-06-16T15:15:00Z"/>
                <w:rFonts w:cstheme="minorHAnsi"/>
                <w:szCs w:val="28"/>
              </w:rPr>
            </w:pPr>
            <w:ins w:id="286" w:author="Чудаков Матвей Игоревич" w:date="2019-06-16T15:19:00Z">
              <w:r w:rsidRPr="00163D1D">
                <w:rPr>
                  <w:rFonts w:cstheme="minorHAnsi"/>
                  <w:szCs w:val="28"/>
                  <w:lang w:val="ru-RU"/>
                </w:rPr>
                <w:t xml:space="preserve">Приложение закрывает выпадающий список </w:t>
              </w:r>
            </w:ins>
          </w:p>
        </w:tc>
      </w:tr>
      <w:tr w:rsidR="00117242" w14:paraId="506641DE" w14:textId="77777777" w:rsidTr="00F279C7">
        <w:trPr>
          <w:ins w:id="287" w:author="Чудаков Матвей Игоревич" w:date="2019-06-16T15:16:00Z"/>
        </w:trPr>
        <w:tc>
          <w:tcPr>
            <w:tcW w:w="635" w:type="dxa"/>
          </w:tcPr>
          <w:p w14:paraId="3EA1D304" w14:textId="07CA92FA" w:rsidR="00117242" w:rsidRPr="00667D72" w:rsidRDefault="00117242" w:rsidP="00117242">
            <w:pPr>
              <w:jc w:val="center"/>
              <w:rPr>
                <w:ins w:id="288" w:author="Чудаков Матвей Игоревич" w:date="2019-06-16T15:16:00Z"/>
                <w:rFonts w:cstheme="minorHAnsi"/>
                <w:szCs w:val="28"/>
                <w:lang w:val="ru-RU"/>
                <w:rPrChange w:id="289" w:author="Чудаков Матвей Игоревич" w:date="2019-06-16T15:18:00Z">
                  <w:rPr>
                    <w:ins w:id="29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91" w:author="Чудаков Матвей Игоревич" w:date="2019-06-16T15:16:00Z">
              <w:r>
                <w:rPr>
                  <w:rFonts w:cstheme="minorHAnsi"/>
                  <w:szCs w:val="28"/>
                </w:rPr>
                <w:t>8</w:t>
              </w:r>
            </w:ins>
          </w:p>
        </w:tc>
        <w:tc>
          <w:tcPr>
            <w:tcW w:w="2336" w:type="dxa"/>
            <w:gridSpan w:val="2"/>
          </w:tcPr>
          <w:p w14:paraId="61292352" w14:textId="634DE7C0" w:rsidR="00117242" w:rsidRPr="00117242" w:rsidRDefault="00117242" w:rsidP="00117242">
            <w:pPr>
              <w:jc w:val="center"/>
              <w:rPr>
                <w:ins w:id="292" w:author="Чудаков Матвей Игоревич" w:date="2019-06-16T15:16:00Z"/>
                <w:rFonts w:cstheme="minorHAnsi"/>
                <w:szCs w:val="28"/>
                <w:lang w:val="ru-RU"/>
                <w:rPrChange w:id="293" w:author="Чудаков Матвей Игоревич" w:date="2019-06-16T15:16:00Z">
                  <w:rPr>
                    <w:ins w:id="294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295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391C6F">
                <w:rPr>
                  <w:rFonts w:cstheme="minorHAnsi"/>
                  <w:szCs w:val="28"/>
                  <w:lang w:val="ru-RU"/>
                </w:rPr>
                <w:t>“</w:t>
              </w:r>
            </w:ins>
            <w:proofErr w:type="spellStart"/>
            <w:proofErr w:type="gramStart"/>
            <w:ins w:id="296" w:author="Чудаков Матвей Игоревич" w:date="2019-06-16T15:17:00Z">
              <w:r w:rsidRPr="00117242">
                <w:rPr>
                  <w:rFonts w:cstheme="minorHAnsi"/>
                  <w:szCs w:val="28"/>
                  <w:lang w:val="ru-RU"/>
                </w:rPr>
                <w:t>image</w:t>
              </w:r>
              <w:proofErr w:type="spellEnd"/>
              <w:r w:rsidRPr="00391C6F">
                <w:rPr>
                  <w:rFonts w:cstheme="minorHAnsi"/>
                  <w:szCs w:val="28"/>
                  <w:lang w:val="ru-RU"/>
                </w:rPr>
                <w:t xml:space="preserve"> </w:t>
              </w:r>
            </w:ins>
            <w:ins w:id="297" w:author="Чудаков Матвей Игоревич" w:date="2019-06-16T15:16:00Z">
              <w:r w:rsidRPr="00391C6F">
                <w:rPr>
                  <w:rFonts w:cstheme="minorHAnsi"/>
                  <w:szCs w:val="28"/>
                  <w:lang w:val="ru-RU"/>
                </w:rPr>
                <w:t>”</w:t>
              </w:r>
              <w:proofErr w:type="gramEnd"/>
            </w:ins>
          </w:p>
        </w:tc>
        <w:tc>
          <w:tcPr>
            <w:tcW w:w="1700" w:type="dxa"/>
            <w:gridSpan w:val="2"/>
          </w:tcPr>
          <w:p w14:paraId="023CE14D" w14:textId="77777777" w:rsidR="00117242" w:rsidRPr="00117242" w:rsidRDefault="00117242" w:rsidP="00117242">
            <w:pPr>
              <w:jc w:val="center"/>
              <w:rPr>
                <w:ins w:id="298" w:author="Чудаков Матвей Игоревич" w:date="2019-06-16T15:16:00Z"/>
                <w:rFonts w:cstheme="minorHAnsi"/>
                <w:szCs w:val="28"/>
                <w:lang w:val="ru-RU"/>
                <w:rPrChange w:id="299" w:author="Чудаков Матвей Игоревич" w:date="2019-06-16T15:16:00Z">
                  <w:rPr>
                    <w:ins w:id="30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749BF8A6" w14:textId="5B07F0F0" w:rsidR="00117242" w:rsidRPr="00117242" w:rsidRDefault="00117242" w:rsidP="00117242">
            <w:pPr>
              <w:jc w:val="center"/>
              <w:rPr>
                <w:ins w:id="301" w:author="Чудаков Матвей Игоревич" w:date="2019-06-16T15:16:00Z"/>
                <w:rFonts w:cstheme="minorHAnsi"/>
                <w:szCs w:val="28"/>
                <w:lang w:val="ru-RU"/>
                <w:rPrChange w:id="302" w:author="Чудаков Матвей Игоревич" w:date="2019-06-16T15:17:00Z">
                  <w:rPr>
                    <w:ins w:id="303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04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</w:ins>
            <w:ins w:id="305" w:author="Чудаков Матвей Игоревич" w:date="2019-06-16T15:17:00Z">
              <w:r w:rsidRPr="00954B47">
                <w:rPr>
                  <w:rFonts w:cstheme="minorHAnsi"/>
                  <w:szCs w:val="28"/>
                  <w:lang w:val="ru-RU"/>
                  <w:rPrChange w:id="306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954B47">
                <w:rPr>
                  <w:rFonts w:cstheme="minorHAnsi"/>
                  <w:szCs w:val="28"/>
                  <w:lang w:val="ru-RU"/>
                  <w:rPrChange w:id="307" w:author="Чудаков Матвей Игоревич" w:date="2019-06-16T16:16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1E9EE28F" w14:textId="2A42E443" w:rsidR="00117242" w:rsidRPr="00F26795" w:rsidRDefault="00F26795" w:rsidP="00117242">
            <w:pPr>
              <w:jc w:val="center"/>
              <w:rPr>
                <w:ins w:id="308" w:author="Чудаков Матвей Игоревич" w:date="2019-06-16T15:16:00Z"/>
                <w:rFonts w:cstheme="minorHAnsi"/>
                <w:szCs w:val="28"/>
                <w:lang w:val="ru-RU"/>
                <w:rPrChange w:id="309" w:author="Чудаков Матвей Игоревич" w:date="2019-06-16T15:17:00Z">
                  <w:rPr>
                    <w:ins w:id="310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11" w:author="Чудаков Матвей Игоревич" w:date="2019-06-16T15:17:00Z">
              <w:r>
                <w:rPr>
                  <w:rFonts w:cstheme="minorHAnsi"/>
                  <w:szCs w:val="28"/>
                  <w:lang w:val="ru-RU"/>
                </w:rPr>
                <w:t>Приложение отображает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  <w:tr w:rsidR="00117242" w14:paraId="766F85D3" w14:textId="77777777" w:rsidTr="00F279C7">
        <w:trPr>
          <w:ins w:id="312" w:author="Чудаков Матвей Игоревич" w:date="2019-06-16T15:16:00Z"/>
        </w:trPr>
        <w:tc>
          <w:tcPr>
            <w:tcW w:w="635" w:type="dxa"/>
          </w:tcPr>
          <w:p w14:paraId="17122D9E" w14:textId="620DA0BE" w:rsidR="00117242" w:rsidRPr="00667D72" w:rsidRDefault="00117242" w:rsidP="00117242">
            <w:pPr>
              <w:jc w:val="center"/>
              <w:rPr>
                <w:ins w:id="313" w:author="Чудаков Матвей Игоревич" w:date="2019-06-16T15:16:00Z"/>
                <w:rFonts w:cstheme="minorHAnsi"/>
                <w:szCs w:val="28"/>
                <w:lang w:val="ru-RU"/>
                <w:rPrChange w:id="314" w:author="Чудаков Матвей Игоревич" w:date="2019-06-16T15:18:00Z">
                  <w:rPr>
                    <w:ins w:id="315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16" w:author="Чудаков Матвей Игоревич" w:date="2019-06-16T15:16:00Z">
              <w:r>
                <w:rPr>
                  <w:rFonts w:cstheme="minorHAnsi"/>
                  <w:szCs w:val="28"/>
                </w:rPr>
                <w:t>9</w:t>
              </w:r>
            </w:ins>
          </w:p>
        </w:tc>
        <w:tc>
          <w:tcPr>
            <w:tcW w:w="2336" w:type="dxa"/>
            <w:gridSpan w:val="2"/>
          </w:tcPr>
          <w:p w14:paraId="2F6CD766" w14:textId="2F6DEC8F" w:rsidR="00117242" w:rsidRPr="00117242" w:rsidRDefault="00117242" w:rsidP="00117242">
            <w:pPr>
              <w:jc w:val="center"/>
              <w:rPr>
                <w:ins w:id="317" w:author="Чудаков Матвей Игоревич" w:date="2019-06-16T15:16:00Z"/>
                <w:rFonts w:cstheme="minorHAnsi"/>
                <w:szCs w:val="28"/>
                <w:lang w:val="ru-RU"/>
                <w:rPrChange w:id="318" w:author="Чудаков Матвей Игоревич" w:date="2019-06-16T15:16:00Z">
                  <w:rPr>
                    <w:ins w:id="319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20" w:author="Чудаков Матвей Игоревич" w:date="2019-06-16T15:16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кнопку кликает по экрану, по заданным координатам</w:t>
              </w:r>
            </w:ins>
          </w:p>
        </w:tc>
        <w:tc>
          <w:tcPr>
            <w:tcW w:w="1700" w:type="dxa"/>
            <w:gridSpan w:val="2"/>
          </w:tcPr>
          <w:p w14:paraId="2718FBFF" w14:textId="4E2B9888" w:rsidR="00117242" w:rsidRDefault="00117242" w:rsidP="00117242">
            <w:pPr>
              <w:jc w:val="center"/>
              <w:rPr>
                <w:ins w:id="321" w:author="Чудаков Матвей Игоревич" w:date="2019-06-16T15:16:00Z"/>
                <w:rFonts w:cstheme="minorHAnsi"/>
                <w:szCs w:val="28"/>
              </w:rPr>
            </w:pPr>
            <w:ins w:id="322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x = </w:t>
              </w:r>
            </w:ins>
            <w:ins w:id="323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7</w:t>
              </w:r>
            </w:ins>
            <w:ins w:id="324" w:author="Чудаков Матвей Игоревич" w:date="2019-06-16T15:16:00Z">
              <w:r>
                <w:rPr>
                  <w:rFonts w:cstheme="minorHAnsi"/>
                  <w:szCs w:val="28"/>
                </w:rPr>
                <w:t>00</w:t>
              </w:r>
            </w:ins>
          </w:p>
          <w:p w14:paraId="7D902517" w14:textId="091DEC0E" w:rsidR="00117242" w:rsidRDefault="00117242" w:rsidP="00117242">
            <w:pPr>
              <w:jc w:val="center"/>
              <w:rPr>
                <w:ins w:id="325" w:author="Чудаков Матвей Игоревич" w:date="2019-06-16T15:16:00Z"/>
                <w:rFonts w:cstheme="minorHAnsi"/>
                <w:szCs w:val="28"/>
              </w:rPr>
            </w:pPr>
            <w:ins w:id="326" w:author="Чудаков Матвей Игоревич" w:date="2019-06-16T15:16:00Z">
              <w:r>
                <w:rPr>
                  <w:rFonts w:cstheme="minorHAnsi"/>
                  <w:szCs w:val="28"/>
                </w:rPr>
                <w:t xml:space="preserve">y = </w:t>
              </w:r>
            </w:ins>
            <w:ins w:id="327" w:author="Чудаков Матвей Игоревич" w:date="2019-06-16T15:17:00Z">
              <w:r w:rsidR="00667D72">
                <w:rPr>
                  <w:rFonts w:cstheme="minorHAnsi"/>
                  <w:szCs w:val="28"/>
                  <w:lang w:val="ru-RU"/>
                </w:rPr>
                <w:t>40</w:t>
              </w:r>
            </w:ins>
            <w:ins w:id="328" w:author="Чудаков Матвей Игоревич" w:date="2019-06-16T15:16:00Z">
              <w:r>
                <w:rPr>
                  <w:rFonts w:cstheme="minorHAnsi"/>
                  <w:szCs w:val="28"/>
                </w:rPr>
                <w:t>0</w:t>
              </w:r>
            </w:ins>
          </w:p>
        </w:tc>
        <w:tc>
          <w:tcPr>
            <w:tcW w:w="2408" w:type="dxa"/>
          </w:tcPr>
          <w:p w14:paraId="1DEBD6AC" w14:textId="7962DDD3" w:rsidR="00117242" w:rsidRPr="00667D72" w:rsidRDefault="00667D72" w:rsidP="00117242">
            <w:pPr>
              <w:jc w:val="center"/>
              <w:rPr>
                <w:ins w:id="329" w:author="Чудаков Матвей Игоревич" w:date="2019-06-16T15:16:00Z"/>
                <w:rFonts w:cstheme="minorHAnsi"/>
                <w:szCs w:val="28"/>
                <w:lang w:val="ru-RU"/>
                <w:rPrChange w:id="330" w:author="Чудаков Матвей Игоревич" w:date="2019-06-16T15:18:00Z">
                  <w:rPr>
                    <w:ins w:id="331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32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  <w:tc>
          <w:tcPr>
            <w:tcW w:w="2266" w:type="dxa"/>
          </w:tcPr>
          <w:p w14:paraId="7B974CF0" w14:textId="38636AF5" w:rsidR="00117242" w:rsidRPr="00667D72" w:rsidRDefault="00667D72" w:rsidP="00117242">
            <w:pPr>
              <w:jc w:val="center"/>
              <w:rPr>
                <w:ins w:id="333" w:author="Чудаков Матвей Игоревич" w:date="2019-06-16T15:16:00Z"/>
                <w:rFonts w:cstheme="minorHAnsi"/>
                <w:szCs w:val="28"/>
                <w:lang w:val="ru-RU"/>
                <w:rPrChange w:id="334" w:author="Чудаков Матвей Игоревич" w:date="2019-06-16T15:18:00Z">
                  <w:rPr>
                    <w:ins w:id="335" w:author="Чудаков Матвей Игоревич" w:date="2019-06-16T15:16:00Z"/>
                    <w:rFonts w:cstheme="minorHAnsi"/>
                    <w:szCs w:val="28"/>
                  </w:rPr>
                </w:rPrChange>
              </w:rPr>
            </w:pPr>
            <w:ins w:id="336" w:author="Чудаков Матвей Игоревич" w:date="2019-06-16T15:18:00Z">
              <w:r>
                <w:rPr>
                  <w:rFonts w:cstheme="minorHAnsi"/>
                  <w:szCs w:val="28"/>
                  <w:lang w:val="ru-RU"/>
                </w:rPr>
                <w:t>Приложение закрывает выпадающий список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c</w:t>
              </w:r>
              <w:r w:rsidRPr="00F279C7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>информацией об аккаунте</w:t>
              </w:r>
            </w:ins>
          </w:p>
        </w:tc>
      </w:tr>
    </w:tbl>
    <w:p w14:paraId="28A8D05A" w14:textId="523DA626" w:rsidR="003917BC" w:rsidRDefault="003917BC" w:rsidP="00210E0C">
      <w:pPr>
        <w:jc w:val="both"/>
        <w:rPr>
          <w:ins w:id="337" w:author="Чудаков Матвей Игоревич" w:date="2019-06-16T16:16:00Z"/>
          <w:sz w:val="24"/>
          <w:szCs w:val="24"/>
        </w:rPr>
      </w:pPr>
    </w:p>
    <w:p w14:paraId="221BE70F" w14:textId="0FBCBFCD" w:rsidR="00954B47" w:rsidRDefault="00954B47" w:rsidP="00210E0C">
      <w:pPr>
        <w:jc w:val="both"/>
        <w:rPr>
          <w:ins w:id="338" w:author="Чудаков Матвей Игоревич" w:date="2019-06-16T16:16:00Z"/>
          <w:sz w:val="24"/>
          <w:szCs w:val="24"/>
        </w:rPr>
      </w:pPr>
    </w:p>
    <w:p w14:paraId="5716E533" w14:textId="2463CB8B" w:rsidR="00954B47" w:rsidRDefault="00954B47" w:rsidP="00210E0C">
      <w:pPr>
        <w:jc w:val="both"/>
        <w:rPr>
          <w:ins w:id="339" w:author="Чудаков Матвей Игоревич" w:date="2019-06-16T16:16:00Z"/>
          <w:sz w:val="24"/>
          <w:szCs w:val="24"/>
        </w:rPr>
      </w:pPr>
    </w:p>
    <w:p w14:paraId="23844A32" w14:textId="251F2A92" w:rsidR="00954B47" w:rsidRDefault="00954B47" w:rsidP="00210E0C">
      <w:pPr>
        <w:jc w:val="both"/>
        <w:rPr>
          <w:ins w:id="340" w:author="Чудаков Матвей Игоревич" w:date="2019-06-16T16:16:00Z"/>
          <w:sz w:val="24"/>
          <w:szCs w:val="24"/>
        </w:rPr>
      </w:pPr>
    </w:p>
    <w:p w14:paraId="37B0E4AD" w14:textId="77777777" w:rsidR="00954B47" w:rsidRDefault="00954B47" w:rsidP="00210E0C">
      <w:pPr>
        <w:jc w:val="both"/>
        <w:rPr>
          <w:ins w:id="341" w:author="Чудаков Матвей Игоревич" w:date="2019-06-16T16:16:00Z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5"/>
        <w:gridCol w:w="1102"/>
        <w:gridCol w:w="1234"/>
        <w:gridCol w:w="1276"/>
        <w:gridCol w:w="424"/>
        <w:gridCol w:w="2408"/>
        <w:gridCol w:w="2266"/>
      </w:tblGrid>
      <w:tr w:rsidR="00954B47" w14:paraId="3F9CB502" w14:textId="77777777" w:rsidTr="00CA3535">
        <w:trPr>
          <w:ins w:id="342" w:author="Чудаков Матвей Игоревич" w:date="2019-06-16T16:16:00Z"/>
        </w:trPr>
        <w:tc>
          <w:tcPr>
            <w:tcW w:w="1737" w:type="dxa"/>
            <w:gridSpan w:val="2"/>
          </w:tcPr>
          <w:p w14:paraId="301C781F" w14:textId="77777777" w:rsidR="00954B47" w:rsidRPr="00D8767F" w:rsidRDefault="00954B47" w:rsidP="00CA3535">
            <w:pPr>
              <w:jc w:val="center"/>
              <w:rPr>
                <w:ins w:id="343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44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lastRenderedPageBreak/>
                <w:t>Идентификатор</w:t>
              </w:r>
              <w:proofErr w:type="spellEnd"/>
            </w:ins>
          </w:p>
        </w:tc>
        <w:tc>
          <w:tcPr>
            <w:tcW w:w="2510" w:type="dxa"/>
            <w:gridSpan w:val="2"/>
          </w:tcPr>
          <w:p w14:paraId="4F38F874" w14:textId="77777777" w:rsidR="00954B47" w:rsidRPr="00D8767F" w:rsidRDefault="00954B47" w:rsidP="00CA3535">
            <w:pPr>
              <w:jc w:val="center"/>
              <w:rPr>
                <w:ins w:id="345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46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Название</w:t>
              </w:r>
              <w:proofErr w:type="spellEnd"/>
            </w:ins>
          </w:p>
        </w:tc>
        <w:tc>
          <w:tcPr>
            <w:tcW w:w="5098" w:type="dxa"/>
            <w:gridSpan w:val="3"/>
          </w:tcPr>
          <w:p w14:paraId="57A06703" w14:textId="77777777" w:rsidR="00954B47" w:rsidRPr="00D8767F" w:rsidRDefault="00954B47" w:rsidP="00CA3535">
            <w:pPr>
              <w:jc w:val="center"/>
              <w:rPr>
                <w:ins w:id="34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48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</w:tr>
      <w:tr w:rsidR="00954B47" w14:paraId="5F8C2A5A" w14:textId="77777777" w:rsidTr="00CA3535">
        <w:trPr>
          <w:ins w:id="349" w:author="Чудаков Матвей Игоревич" w:date="2019-06-16T16:16:00Z"/>
        </w:trPr>
        <w:tc>
          <w:tcPr>
            <w:tcW w:w="1737" w:type="dxa"/>
            <w:gridSpan w:val="2"/>
          </w:tcPr>
          <w:p w14:paraId="79D8DC2C" w14:textId="28849BDA" w:rsidR="00954B47" w:rsidRPr="00CA3535" w:rsidRDefault="00954B47" w:rsidP="00CA3535">
            <w:pPr>
              <w:jc w:val="center"/>
              <w:rPr>
                <w:ins w:id="350" w:author="Чудаков Матвей Игоревич" w:date="2019-06-16T16:16:00Z"/>
                <w:rFonts w:cstheme="minorHAnsi"/>
                <w:szCs w:val="28"/>
              </w:rPr>
            </w:pPr>
            <w:ins w:id="351" w:author="Чудаков Матвей Игоревич" w:date="2019-06-16T16:16:00Z">
              <w:r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510" w:type="dxa"/>
            <w:gridSpan w:val="2"/>
          </w:tcPr>
          <w:p w14:paraId="0F838B02" w14:textId="61233C1E" w:rsidR="00954B47" w:rsidRPr="00EB72E0" w:rsidRDefault="00954B47" w:rsidP="00CA3535">
            <w:pPr>
              <w:jc w:val="center"/>
              <w:rPr>
                <w:ins w:id="352" w:author="Чудаков Матвей Игоревич" w:date="2019-06-16T16:16:00Z"/>
                <w:rFonts w:cstheme="minorHAnsi"/>
                <w:szCs w:val="28"/>
              </w:rPr>
            </w:pPr>
            <w:ins w:id="353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</w:t>
              </w:r>
              <w:r w:rsidR="00D24B48">
                <w:rPr>
                  <w:rFonts w:cstheme="minorHAnsi"/>
                  <w:szCs w:val="28"/>
                </w:rPr>
                <w:t xml:space="preserve">Create twit </w:t>
              </w:r>
            </w:ins>
            <w:ins w:id="354" w:author="Чудаков Матвей Игоревич" w:date="2019-06-16T16:17:00Z">
              <w:r w:rsidR="00D24B48">
                <w:rPr>
                  <w:rFonts w:cstheme="minorHAnsi"/>
                  <w:szCs w:val="28"/>
                </w:rPr>
                <w:t>activity</w:t>
              </w:r>
            </w:ins>
            <w:ins w:id="355" w:author="Чудаков Матвей Игоревич" w:date="2019-06-16T16:16:00Z">
              <w:r>
                <w:rPr>
                  <w:rFonts w:cstheme="minorHAnsi"/>
                  <w:szCs w:val="28"/>
                </w:rPr>
                <w:t xml:space="preserve"> test</w:t>
              </w:r>
            </w:ins>
          </w:p>
        </w:tc>
        <w:tc>
          <w:tcPr>
            <w:tcW w:w="5098" w:type="dxa"/>
            <w:gridSpan w:val="3"/>
          </w:tcPr>
          <w:p w14:paraId="44788B7E" w14:textId="77777777" w:rsidR="00954B47" w:rsidRPr="009908E5" w:rsidRDefault="00954B47" w:rsidP="00CA3535">
            <w:pPr>
              <w:jc w:val="both"/>
              <w:rPr>
                <w:ins w:id="35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57" w:author="Чудаков Матвей Игоревич" w:date="2019-06-16T16:16:00Z">
              <w:r w:rsidRPr="009908E5">
                <w:rPr>
                  <w:rFonts w:cstheme="minorHAnsi"/>
                  <w:szCs w:val="28"/>
                  <w:lang w:val="ru-RU"/>
                </w:rPr>
                <w:t xml:space="preserve">Проверка функционирование </w:t>
              </w:r>
              <w:r>
                <w:rPr>
                  <w:rFonts w:cstheme="minorHAnsi"/>
                  <w:szCs w:val="28"/>
                  <w:lang w:val="ru-RU"/>
                </w:rPr>
                <w:t>стартовой страницы</w:t>
              </w:r>
              <w:r w:rsidRPr="009908E5">
                <w:rPr>
                  <w:rFonts w:cstheme="minorHAnsi"/>
                  <w:szCs w:val="28"/>
                  <w:lang w:val="ru-RU"/>
                </w:rPr>
                <w:t>.</w:t>
              </w:r>
            </w:ins>
          </w:p>
        </w:tc>
      </w:tr>
      <w:tr w:rsidR="00954B47" w14:paraId="2B1E7010" w14:textId="77777777" w:rsidTr="00CA3535">
        <w:trPr>
          <w:ins w:id="358" w:author="Чудаков Матвей Игоревич" w:date="2019-06-16T16:16:00Z"/>
        </w:trPr>
        <w:tc>
          <w:tcPr>
            <w:tcW w:w="635" w:type="dxa"/>
          </w:tcPr>
          <w:p w14:paraId="1F41A6C6" w14:textId="77777777" w:rsidR="00954B47" w:rsidRPr="00D8767F" w:rsidRDefault="00954B47" w:rsidP="00CA3535">
            <w:pPr>
              <w:jc w:val="center"/>
              <w:rPr>
                <w:ins w:id="359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0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Шаг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№</w:t>
              </w:r>
            </w:ins>
          </w:p>
        </w:tc>
        <w:tc>
          <w:tcPr>
            <w:tcW w:w="2336" w:type="dxa"/>
            <w:gridSpan w:val="2"/>
          </w:tcPr>
          <w:p w14:paraId="34A7B8DF" w14:textId="77777777" w:rsidR="00954B47" w:rsidRPr="00D8767F" w:rsidRDefault="00954B47" w:rsidP="00CA3535">
            <w:pPr>
              <w:jc w:val="center"/>
              <w:rPr>
                <w:ins w:id="361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2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Описание</w:t>
              </w:r>
              <w:proofErr w:type="spellEnd"/>
            </w:ins>
          </w:p>
        </w:tc>
        <w:tc>
          <w:tcPr>
            <w:tcW w:w="1700" w:type="dxa"/>
            <w:gridSpan w:val="2"/>
          </w:tcPr>
          <w:p w14:paraId="216C0CAB" w14:textId="77777777" w:rsidR="00954B47" w:rsidRPr="00D8767F" w:rsidRDefault="00954B47" w:rsidP="00CA3535">
            <w:pPr>
              <w:jc w:val="center"/>
              <w:rPr>
                <w:ins w:id="363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4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Тестовые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данные</w:t>
              </w:r>
              <w:proofErr w:type="spellEnd"/>
            </w:ins>
          </w:p>
        </w:tc>
        <w:tc>
          <w:tcPr>
            <w:tcW w:w="2408" w:type="dxa"/>
          </w:tcPr>
          <w:p w14:paraId="492EC4CD" w14:textId="77777777" w:rsidR="00954B47" w:rsidRPr="00D8767F" w:rsidRDefault="00954B47" w:rsidP="00CA3535">
            <w:pPr>
              <w:jc w:val="center"/>
              <w:rPr>
                <w:ins w:id="365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6" w:author="Чудаков Матвей Игоревич" w:date="2019-06-16T16:16:00Z">
              <w:r w:rsidRPr="00D8767F">
                <w:rPr>
                  <w:rFonts w:cstheme="minorHAnsi"/>
                  <w:b/>
                  <w:szCs w:val="28"/>
                </w:rPr>
                <w:t>Ожидаемый</w:t>
              </w:r>
              <w:proofErr w:type="spellEnd"/>
              <w:r w:rsidRPr="00D8767F"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 w:rsidRPr="00D8767F"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  <w:tc>
          <w:tcPr>
            <w:tcW w:w="2266" w:type="dxa"/>
          </w:tcPr>
          <w:p w14:paraId="2240CDA8" w14:textId="77777777" w:rsidR="00954B47" w:rsidRPr="00D8767F" w:rsidRDefault="00954B47" w:rsidP="00CA3535">
            <w:pPr>
              <w:jc w:val="center"/>
              <w:rPr>
                <w:ins w:id="367" w:author="Чудаков Матвей Игоревич" w:date="2019-06-16T16:16:00Z"/>
                <w:rFonts w:cstheme="minorHAnsi"/>
                <w:b/>
                <w:szCs w:val="28"/>
              </w:rPr>
            </w:pPr>
            <w:proofErr w:type="spellStart"/>
            <w:ins w:id="368" w:author="Чудаков Матвей Игоревич" w:date="2019-06-16T16:16:00Z">
              <w:r>
                <w:rPr>
                  <w:rFonts w:cstheme="minorHAnsi"/>
                  <w:b/>
                  <w:szCs w:val="28"/>
                </w:rPr>
                <w:t>Фактический</w:t>
              </w:r>
              <w:proofErr w:type="spellEnd"/>
              <w:r>
                <w:rPr>
                  <w:rFonts w:cstheme="minorHAnsi"/>
                  <w:b/>
                  <w:szCs w:val="28"/>
                </w:rPr>
                <w:t xml:space="preserve"> </w:t>
              </w:r>
              <w:proofErr w:type="spellStart"/>
              <w:r>
                <w:rPr>
                  <w:rFonts w:cstheme="minorHAnsi"/>
                  <w:b/>
                  <w:szCs w:val="28"/>
                </w:rPr>
                <w:t>результат</w:t>
              </w:r>
              <w:proofErr w:type="spellEnd"/>
            </w:ins>
          </w:p>
        </w:tc>
      </w:tr>
      <w:tr w:rsidR="00954B47" w14:paraId="5A735482" w14:textId="77777777" w:rsidTr="00CA3535">
        <w:trPr>
          <w:ins w:id="369" w:author="Чудаков Матвей Игоревич" w:date="2019-06-16T16:16:00Z"/>
        </w:trPr>
        <w:tc>
          <w:tcPr>
            <w:tcW w:w="635" w:type="dxa"/>
          </w:tcPr>
          <w:p w14:paraId="49BDDAF9" w14:textId="77777777" w:rsidR="00954B47" w:rsidRPr="00D8767F" w:rsidRDefault="00954B47" w:rsidP="00CA3535">
            <w:pPr>
              <w:jc w:val="center"/>
              <w:rPr>
                <w:ins w:id="370" w:author="Чудаков Матвей Игоревич" w:date="2019-06-16T16:16:00Z"/>
                <w:rFonts w:cstheme="minorHAnsi"/>
                <w:szCs w:val="28"/>
              </w:rPr>
            </w:pPr>
            <w:ins w:id="371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1</w:t>
              </w:r>
            </w:ins>
          </w:p>
        </w:tc>
        <w:tc>
          <w:tcPr>
            <w:tcW w:w="2336" w:type="dxa"/>
            <w:gridSpan w:val="2"/>
          </w:tcPr>
          <w:p w14:paraId="13864F09" w14:textId="7BD182D6" w:rsidR="00954B47" w:rsidRPr="00D24B48" w:rsidRDefault="00D24B48" w:rsidP="00CA3535">
            <w:pPr>
              <w:jc w:val="center"/>
              <w:rPr>
                <w:ins w:id="372" w:author="Чудаков Матвей Игоревич" w:date="2019-06-16T16:16:00Z"/>
                <w:rFonts w:cstheme="minorHAnsi"/>
                <w:szCs w:val="28"/>
                <w:lang w:val="ru-RU"/>
                <w:rPrChange w:id="373" w:author="Чудаков Матвей Игоревич" w:date="2019-06-16T16:18:00Z">
                  <w:rPr>
                    <w:ins w:id="374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375" w:author="Чудаков Матвей Игоревич" w:date="2019-06-16T16:17:00Z">
              <w:r>
                <w:rPr>
                  <w:rFonts w:cstheme="minorHAnsi"/>
                  <w:szCs w:val="28"/>
                  <w:lang w:val="ru-RU"/>
                </w:rPr>
                <w:t>Пользователь нажима</w:t>
              </w:r>
            </w:ins>
            <w:ins w:id="376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ет кнопку </w:t>
              </w:r>
              <w:r w:rsidRPr="00D24B48">
                <w:rPr>
                  <w:rFonts w:cstheme="minorHAnsi"/>
                  <w:szCs w:val="28"/>
                  <w:lang w:val="ru-RU"/>
                  <w:rPrChange w:id="377" w:author="Чудаков Матвей Игоревич" w:date="2019-06-16T16:18:00Z">
                    <w:rPr>
                      <w:rFonts w:cstheme="minorHAnsi"/>
                      <w:szCs w:val="28"/>
                    </w:rPr>
                  </w:rPrChange>
                </w:rPr>
                <w:t>“</w:t>
              </w:r>
              <w:r>
                <w:rPr>
                  <w:rFonts w:cstheme="minorHAnsi"/>
                  <w:szCs w:val="28"/>
                </w:rPr>
                <w:t>create</w:t>
              </w:r>
              <w:r w:rsidRPr="00D24B48">
                <w:rPr>
                  <w:rFonts w:cstheme="minorHAnsi"/>
                  <w:szCs w:val="28"/>
                  <w:lang w:val="ru-RU"/>
                  <w:rPrChange w:id="378" w:author="Чудаков Матвей Игоревич" w:date="2019-06-16T16:18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twit</w:t>
              </w:r>
              <w:r w:rsidRPr="00D24B48">
                <w:rPr>
                  <w:rFonts w:cstheme="minorHAnsi"/>
                  <w:szCs w:val="28"/>
                  <w:lang w:val="ru-RU"/>
                  <w:rPrChange w:id="379" w:author="Чудаков Матвей Игоревич" w:date="2019-06-16T16:18:00Z">
                    <w:rPr>
                      <w:rFonts w:cstheme="minorHAnsi"/>
                      <w:szCs w:val="28"/>
                    </w:rPr>
                  </w:rPrChange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2292D82D" w14:textId="77777777" w:rsidR="00954B47" w:rsidRPr="009908E5" w:rsidRDefault="00954B47" w:rsidP="00CA3535">
            <w:pPr>
              <w:jc w:val="center"/>
              <w:rPr>
                <w:ins w:id="380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67BE9E5" w14:textId="2A4FC4EC" w:rsidR="00954B47" w:rsidRPr="00E0269D" w:rsidRDefault="00D24B48" w:rsidP="00CA3535">
            <w:pPr>
              <w:jc w:val="center"/>
              <w:rPr>
                <w:ins w:id="38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2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0AC8F533" w14:textId="351BBB40" w:rsidR="00954B47" w:rsidRPr="00391C6F" w:rsidRDefault="00D24B48" w:rsidP="00CA3535">
            <w:pPr>
              <w:jc w:val="center"/>
              <w:rPr>
                <w:ins w:id="38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4" w:author="Чудаков Матвей Игоревич" w:date="2019-06-16T16:18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6A0F8013" w14:textId="77777777" w:rsidTr="00CA3535">
        <w:trPr>
          <w:ins w:id="385" w:author="Чудаков Матвей Игоревич" w:date="2019-06-16T16:16:00Z"/>
        </w:trPr>
        <w:tc>
          <w:tcPr>
            <w:tcW w:w="635" w:type="dxa"/>
          </w:tcPr>
          <w:p w14:paraId="157DD4CC" w14:textId="77777777" w:rsidR="00954B47" w:rsidRPr="00D8767F" w:rsidRDefault="00954B47" w:rsidP="00CA3535">
            <w:pPr>
              <w:jc w:val="center"/>
              <w:rPr>
                <w:ins w:id="386" w:author="Чудаков Матвей Игоревич" w:date="2019-06-16T16:16:00Z"/>
                <w:rFonts w:cstheme="minorHAnsi"/>
                <w:szCs w:val="28"/>
              </w:rPr>
            </w:pPr>
            <w:ins w:id="387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2</w:t>
              </w:r>
            </w:ins>
          </w:p>
        </w:tc>
        <w:tc>
          <w:tcPr>
            <w:tcW w:w="2336" w:type="dxa"/>
            <w:gridSpan w:val="2"/>
          </w:tcPr>
          <w:p w14:paraId="17595A39" w14:textId="6F3A7647" w:rsidR="00954B47" w:rsidRPr="009908E5" w:rsidRDefault="00D24B48" w:rsidP="00CA3535">
            <w:pPr>
              <w:jc w:val="center"/>
              <w:rPr>
                <w:ins w:id="388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89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proofErr w:type="spellStart"/>
              <w:r w:rsidRPr="00D24B48">
                <w:rPr>
                  <w:rFonts w:cstheme="minorHAnsi"/>
                  <w:szCs w:val="28"/>
                </w:rPr>
                <w:t>imag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</w:rPr>
                <w:t>v</w:t>
              </w:r>
              <w:r w:rsidRPr="00D24B48">
                <w:rPr>
                  <w:rFonts w:cstheme="minorHAnsi"/>
                  <w:szCs w:val="28"/>
                </w:rPr>
                <w:t>iew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59E6F474" w14:textId="77777777" w:rsidR="00954B47" w:rsidRPr="009908E5" w:rsidRDefault="00954B47" w:rsidP="00CA3535">
            <w:pPr>
              <w:jc w:val="center"/>
              <w:rPr>
                <w:ins w:id="390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0C3CE561" w14:textId="33CB9FA4" w:rsidR="00954B47" w:rsidRPr="00D24B48" w:rsidRDefault="00D24B48" w:rsidP="00CA3535">
            <w:pPr>
              <w:jc w:val="center"/>
              <w:rPr>
                <w:ins w:id="391" w:author="Чудаков Матвей Игоревич" w:date="2019-06-16T16:16:00Z"/>
                <w:rFonts w:cstheme="minorHAnsi"/>
                <w:szCs w:val="28"/>
                <w:lang w:val="ru-RU"/>
                <w:rPrChange w:id="392" w:author="Чудаков Матвей Игоревич" w:date="2019-06-16T16:20:00Z">
                  <w:rPr>
                    <w:ins w:id="393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394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</w:ins>
            <w:ins w:id="395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текстовое поле</w:t>
              </w:r>
            </w:ins>
          </w:p>
        </w:tc>
        <w:tc>
          <w:tcPr>
            <w:tcW w:w="2266" w:type="dxa"/>
          </w:tcPr>
          <w:p w14:paraId="1738688C" w14:textId="7EE4B8A4" w:rsidR="00954B47" w:rsidRPr="009908E5" w:rsidRDefault="00D24B48" w:rsidP="00CA3535">
            <w:pPr>
              <w:jc w:val="center"/>
              <w:rPr>
                <w:ins w:id="396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397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текстовое поле</w:t>
              </w:r>
            </w:ins>
          </w:p>
        </w:tc>
      </w:tr>
      <w:tr w:rsidR="00954B47" w14:paraId="0C45C4D2" w14:textId="77777777" w:rsidTr="00CA3535">
        <w:trPr>
          <w:trHeight w:val="60"/>
          <w:ins w:id="398" w:author="Чудаков Матвей Игоревич" w:date="2019-06-16T16:16:00Z"/>
        </w:trPr>
        <w:tc>
          <w:tcPr>
            <w:tcW w:w="635" w:type="dxa"/>
          </w:tcPr>
          <w:p w14:paraId="6FB14219" w14:textId="77777777" w:rsidR="00954B47" w:rsidRPr="00D8767F" w:rsidRDefault="00954B47" w:rsidP="00CA3535">
            <w:pPr>
              <w:jc w:val="center"/>
              <w:rPr>
                <w:ins w:id="399" w:author="Чудаков Матвей Игоревич" w:date="2019-06-16T16:16:00Z"/>
                <w:rFonts w:cstheme="minorHAnsi"/>
                <w:szCs w:val="28"/>
              </w:rPr>
            </w:pPr>
            <w:ins w:id="400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3</w:t>
              </w:r>
            </w:ins>
          </w:p>
        </w:tc>
        <w:tc>
          <w:tcPr>
            <w:tcW w:w="2336" w:type="dxa"/>
            <w:gridSpan w:val="2"/>
          </w:tcPr>
          <w:p w14:paraId="7E41BA2E" w14:textId="797EAE5E" w:rsidR="00954B47" w:rsidRPr="009908E5" w:rsidRDefault="00D24B48" w:rsidP="00CA3535">
            <w:pPr>
              <w:jc w:val="center"/>
              <w:rPr>
                <w:ins w:id="401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02" w:author="Чудаков Матвей Игоревич" w:date="2019-06-16T16:19:00Z">
              <w:r>
                <w:rPr>
                  <w:rFonts w:cstheme="minorHAnsi"/>
                  <w:szCs w:val="28"/>
                  <w:lang w:val="ru-RU"/>
                </w:rPr>
                <w:t xml:space="preserve">Пользователь </w:t>
              </w:r>
            </w:ins>
            <w:ins w:id="403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вводит текст</w:t>
              </w:r>
            </w:ins>
          </w:p>
        </w:tc>
        <w:tc>
          <w:tcPr>
            <w:tcW w:w="1700" w:type="dxa"/>
            <w:gridSpan w:val="2"/>
          </w:tcPr>
          <w:p w14:paraId="3A9075B7" w14:textId="0CEE2F6F" w:rsidR="00954B47" w:rsidRPr="00D24B48" w:rsidRDefault="00D24B48" w:rsidP="00CA3535">
            <w:pPr>
              <w:jc w:val="center"/>
              <w:rPr>
                <w:ins w:id="404" w:author="Чудаков Матвей Игоревич" w:date="2019-06-16T16:16:00Z"/>
                <w:rFonts w:cstheme="minorHAnsi"/>
                <w:szCs w:val="28"/>
                <w:rPrChange w:id="405" w:author="Чудаков Матвей Игоревич" w:date="2019-06-16T16:20:00Z">
                  <w:rPr>
                    <w:ins w:id="406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07" w:author="Чудаков Матвей Игоревич" w:date="2019-06-16T16:20:00Z">
              <w:r>
                <w:rPr>
                  <w:rFonts w:cstheme="minorHAnsi"/>
                  <w:szCs w:val="28"/>
                </w:rPr>
                <w:t>qwerty</w:t>
              </w:r>
            </w:ins>
          </w:p>
        </w:tc>
        <w:tc>
          <w:tcPr>
            <w:tcW w:w="2408" w:type="dxa"/>
          </w:tcPr>
          <w:p w14:paraId="5300C2D3" w14:textId="4428D7B0" w:rsidR="00954B47" w:rsidRPr="00D24B48" w:rsidRDefault="00D24B48" w:rsidP="00CA3535">
            <w:pPr>
              <w:jc w:val="center"/>
              <w:rPr>
                <w:ins w:id="408" w:author="Чудаков Матвей Игоревич" w:date="2019-06-16T16:16:00Z"/>
                <w:rFonts w:cstheme="minorHAnsi"/>
                <w:szCs w:val="28"/>
                <w:lang w:val="ru-RU"/>
                <w:rPrChange w:id="409" w:author="Чудаков Матвей Игоревич" w:date="2019-06-16T16:20:00Z">
                  <w:rPr>
                    <w:ins w:id="410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11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  <w:tc>
          <w:tcPr>
            <w:tcW w:w="2266" w:type="dxa"/>
          </w:tcPr>
          <w:p w14:paraId="5F3EEE38" w14:textId="0BFC7B75" w:rsidR="00954B47" w:rsidRPr="00E0269D" w:rsidRDefault="00D24B48" w:rsidP="00CA3535">
            <w:pPr>
              <w:jc w:val="center"/>
              <w:rPr>
                <w:ins w:id="41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3" w:author="Чудаков Матвей Игоревич" w:date="2019-06-16T16:20:00Z">
              <w:r>
                <w:rPr>
                  <w:rFonts w:cstheme="minorHAnsi"/>
                  <w:szCs w:val="28"/>
                  <w:lang w:val="ru-RU"/>
                </w:rPr>
                <w:t>Приложение отображает введенный текст</w:t>
              </w:r>
            </w:ins>
          </w:p>
        </w:tc>
      </w:tr>
      <w:tr w:rsidR="00954B47" w14:paraId="50BDC367" w14:textId="77777777" w:rsidTr="00CA3535">
        <w:trPr>
          <w:ins w:id="414" w:author="Чудаков Матвей Игоревич" w:date="2019-06-16T16:16:00Z"/>
        </w:trPr>
        <w:tc>
          <w:tcPr>
            <w:tcW w:w="635" w:type="dxa"/>
          </w:tcPr>
          <w:p w14:paraId="6B9C6409" w14:textId="77777777" w:rsidR="00954B47" w:rsidRPr="00D8767F" w:rsidRDefault="00954B47" w:rsidP="00CA3535">
            <w:pPr>
              <w:jc w:val="center"/>
              <w:rPr>
                <w:ins w:id="415" w:author="Чудаков Матвей Игоревич" w:date="2019-06-16T16:16:00Z"/>
                <w:rFonts w:cstheme="minorHAnsi"/>
                <w:szCs w:val="28"/>
              </w:rPr>
            </w:pPr>
            <w:ins w:id="416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4</w:t>
              </w:r>
            </w:ins>
          </w:p>
        </w:tc>
        <w:tc>
          <w:tcPr>
            <w:tcW w:w="2336" w:type="dxa"/>
            <w:gridSpan w:val="2"/>
          </w:tcPr>
          <w:p w14:paraId="69B68C80" w14:textId="753B0358" w:rsidR="00954B47" w:rsidRPr="00CA3535" w:rsidRDefault="000E7298" w:rsidP="00CA3535">
            <w:pPr>
              <w:jc w:val="center"/>
              <w:rPr>
                <w:ins w:id="41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18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Пользователь нажимает кнопку </w:t>
              </w:r>
              <w:r w:rsidRPr="00CA3535">
                <w:rPr>
                  <w:rFonts w:cstheme="minorHAnsi"/>
                  <w:szCs w:val="28"/>
                  <w:lang w:val="ru-RU"/>
                </w:rPr>
                <w:t>“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”</w:t>
              </w:r>
            </w:ins>
          </w:p>
        </w:tc>
        <w:tc>
          <w:tcPr>
            <w:tcW w:w="1700" w:type="dxa"/>
            <w:gridSpan w:val="2"/>
          </w:tcPr>
          <w:p w14:paraId="1B39059C" w14:textId="77777777" w:rsidR="00954B47" w:rsidRPr="00122B90" w:rsidRDefault="00954B47" w:rsidP="00CA3535">
            <w:pPr>
              <w:jc w:val="center"/>
              <w:rPr>
                <w:ins w:id="419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7598F5DB" w14:textId="45FE0426" w:rsidR="00954B47" w:rsidRPr="000E7298" w:rsidRDefault="000E7298" w:rsidP="00CA3535">
            <w:pPr>
              <w:jc w:val="center"/>
              <w:rPr>
                <w:ins w:id="420" w:author="Чудаков Матвей Игоревич" w:date="2019-06-16T16:16:00Z"/>
                <w:rFonts w:cstheme="minorHAnsi"/>
                <w:szCs w:val="28"/>
                <w:lang w:val="ru-RU"/>
                <w:rPrChange w:id="421" w:author="Чудаков Матвей Игоревич" w:date="2019-06-16T16:21:00Z">
                  <w:rPr>
                    <w:ins w:id="422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23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</w:t>
              </w:r>
              <w:r>
                <w:rPr>
                  <w:rFonts w:cstheme="minorHAnsi"/>
                  <w:szCs w:val="28"/>
                  <w:lang w:val="ru-RU"/>
                </w:rPr>
                <w:t xml:space="preserve">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  <w:tc>
          <w:tcPr>
            <w:tcW w:w="2266" w:type="dxa"/>
          </w:tcPr>
          <w:p w14:paraId="081CB7A4" w14:textId="5CB90183" w:rsidR="00954B47" w:rsidRPr="009908E5" w:rsidRDefault="000E7298" w:rsidP="00CA3535">
            <w:pPr>
              <w:jc w:val="center"/>
              <w:rPr>
                <w:ins w:id="42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25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с разделами </w:t>
              </w:r>
              <w:r>
                <w:rPr>
                  <w:rFonts w:cstheme="minorHAnsi"/>
                  <w:szCs w:val="28"/>
                </w:rPr>
                <w:t>gif</w:t>
              </w:r>
              <w:r>
                <w:rPr>
                  <w:rFonts w:cstheme="minorHAnsi"/>
                  <w:szCs w:val="28"/>
                  <w:lang w:val="ru-RU"/>
                </w:rPr>
                <w:t>-изображений</w:t>
              </w:r>
            </w:ins>
          </w:p>
        </w:tc>
      </w:tr>
      <w:tr w:rsidR="00954B47" w14:paraId="02C6DCF0" w14:textId="77777777" w:rsidTr="00CA3535">
        <w:trPr>
          <w:ins w:id="426" w:author="Чудаков Матвей Игоревич" w:date="2019-06-16T16:16:00Z"/>
        </w:trPr>
        <w:tc>
          <w:tcPr>
            <w:tcW w:w="635" w:type="dxa"/>
          </w:tcPr>
          <w:p w14:paraId="1AFE226F" w14:textId="77777777" w:rsidR="00954B47" w:rsidRPr="00D8767F" w:rsidRDefault="00954B47" w:rsidP="00CA3535">
            <w:pPr>
              <w:jc w:val="center"/>
              <w:rPr>
                <w:ins w:id="427" w:author="Чудаков Матвей Игоревич" w:date="2019-06-16T16:16:00Z"/>
                <w:rFonts w:cstheme="minorHAnsi"/>
                <w:szCs w:val="28"/>
              </w:rPr>
            </w:pPr>
            <w:ins w:id="428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5</w:t>
              </w:r>
            </w:ins>
          </w:p>
        </w:tc>
        <w:tc>
          <w:tcPr>
            <w:tcW w:w="2336" w:type="dxa"/>
            <w:gridSpan w:val="2"/>
          </w:tcPr>
          <w:p w14:paraId="227BB1E6" w14:textId="236BA7B9" w:rsidR="00954B47" w:rsidRPr="00CA3535" w:rsidRDefault="000E7298" w:rsidP="00CA3535">
            <w:pPr>
              <w:jc w:val="center"/>
              <w:rPr>
                <w:ins w:id="429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0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Пользователь</w:t>
              </w:r>
              <w:r>
                <w:rPr>
                  <w:rFonts w:cstheme="minorHAnsi"/>
                  <w:szCs w:val="28"/>
                  <w:lang w:val="ru-RU"/>
                </w:rPr>
                <w:t xml:space="preserve"> выбирает раздел</w:t>
              </w:r>
            </w:ins>
          </w:p>
        </w:tc>
        <w:tc>
          <w:tcPr>
            <w:tcW w:w="1700" w:type="dxa"/>
            <w:gridSpan w:val="2"/>
          </w:tcPr>
          <w:p w14:paraId="746282C4" w14:textId="6175DD57" w:rsidR="00954B47" w:rsidRPr="00CA3535" w:rsidRDefault="00954B47" w:rsidP="00CA3535">
            <w:pPr>
              <w:jc w:val="center"/>
              <w:rPr>
                <w:ins w:id="431" w:author="Чудаков Матвей Игоревич" w:date="2019-06-16T16:16:00Z"/>
                <w:rFonts w:cstheme="minorHAnsi"/>
                <w:szCs w:val="28"/>
              </w:rPr>
            </w:pPr>
          </w:p>
        </w:tc>
        <w:tc>
          <w:tcPr>
            <w:tcW w:w="2408" w:type="dxa"/>
          </w:tcPr>
          <w:p w14:paraId="023F985C" w14:textId="0BE8D66F" w:rsidR="00954B47" w:rsidRPr="009908E5" w:rsidRDefault="000E7298" w:rsidP="00CA3535">
            <w:pPr>
              <w:jc w:val="center"/>
              <w:rPr>
                <w:ins w:id="432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3" w:author="Чудаков Матвей Игоревич" w:date="2019-06-16T16:21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</w:t>
              </w:r>
              <w:r>
                <w:rPr>
                  <w:rFonts w:cstheme="minorHAnsi"/>
                  <w:szCs w:val="28"/>
                  <w:lang w:val="ru-RU"/>
                </w:rPr>
                <w:t xml:space="preserve"> выбранным разделом</w:t>
              </w:r>
            </w:ins>
          </w:p>
        </w:tc>
        <w:tc>
          <w:tcPr>
            <w:tcW w:w="2266" w:type="dxa"/>
          </w:tcPr>
          <w:p w14:paraId="5CC4BE56" w14:textId="5B860355" w:rsidR="00954B47" w:rsidRPr="009908E5" w:rsidRDefault="000E7298" w:rsidP="00CA3535">
            <w:pPr>
              <w:jc w:val="center"/>
              <w:rPr>
                <w:ins w:id="434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5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 страницу с выбранным разделом</w:t>
              </w:r>
            </w:ins>
          </w:p>
        </w:tc>
      </w:tr>
      <w:tr w:rsidR="00954B47" w14:paraId="2BC3851D" w14:textId="77777777" w:rsidTr="00CA3535">
        <w:trPr>
          <w:ins w:id="436" w:author="Чудаков Матвей Игоревич" w:date="2019-06-16T16:16:00Z"/>
        </w:trPr>
        <w:tc>
          <w:tcPr>
            <w:tcW w:w="635" w:type="dxa"/>
          </w:tcPr>
          <w:p w14:paraId="221698B0" w14:textId="77777777" w:rsidR="00954B47" w:rsidRPr="00CA3535" w:rsidRDefault="00954B47" w:rsidP="00CA3535">
            <w:pPr>
              <w:jc w:val="center"/>
              <w:rPr>
                <w:ins w:id="437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38" w:author="Чудаков Матвей Игоревич" w:date="2019-06-16T16:16:00Z">
              <w:r w:rsidRPr="00D8767F">
                <w:rPr>
                  <w:rFonts w:cstheme="minorHAnsi"/>
                  <w:szCs w:val="28"/>
                </w:rPr>
                <w:t>6</w:t>
              </w:r>
            </w:ins>
          </w:p>
        </w:tc>
        <w:tc>
          <w:tcPr>
            <w:tcW w:w="2336" w:type="dxa"/>
            <w:gridSpan w:val="2"/>
          </w:tcPr>
          <w:p w14:paraId="57EC65F0" w14:textId="52CA26B2" w:rsidR="00954B47" w:rsidRPr="000E7298" w:rsidRDefault="000E7298" w:rsidP="00CA3535">
            <w:pPr>
              <w:jc w:val="center"/>
              <w:rPr>
                <w:ins w:id="439" w:author="Чудаков Матвей Игоревич" w:date="2019-06-16T16:16:00Z"/>
                <w:rFonts w:cstheme="minorHAnsi"/>
                <w:szCs w:val="28"/>
                <w:rPrChange w:id="440" w:author="Чудаков Матвей Игоревич" w:date="2019-06-16T16:22:00Z">
                  <w:rPr>
                    <w:ins w:id="441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42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 xml:space="preserve">Пользователь выбирает </w:t>
              </w:r>
              <w:r>
                <w:rPr>
                  <w:rFonts w:cstheme="minorHAnsi"/>
                  <w:szCs w:val="28"/>
                </w:rPr>
                <w:t>gif</w:t>
              </w:r>
            </w:ins>
          </w:p>
        </w:tc>
        <w:tc>
          <w:tcPr>
            <w:tcW w:w="1700" w:type="dxa"/>
            <w:gridSpan w:val="2"/>
          </w:tcPr>
          <w:p w14:paraId="230F9C67" w14:textId="77777777" w:rsidR="00954B47" w:rsidRPr="00DA11A0" w:rsidRDefault="00954B47" w:rsidP="00CA3535">
            <w:pPr>
              <w:jc w:val="center"/>
              <w:rPr>
                <w:ins w:id="443" w:author="Чудаков Матвей Игоревич" w:date="2019-06-16T16:16:00Z"/>
                <w:rFonts w:cstheme="minorHAnsi"/>
                <w:szCs w:val="28"/>
                <w:lang w:val="ru-RU"/>
              </w:rPr>
            </w:pPr>
          </w:p>
        </w:tc>
        <w:tc>
          <w:tcPr>
            <w:tcW w:w="2408" w:type="dxa"/>
          </w:tcPr>
          <w:p w14:paraId="28EFEAB2" w14:textId="3370ECDA" w:rsidR="00954B47" w:rsidRPr="000E7298" w:rsidRDefault="000E7298" w:rsidP="00CA3535">
            <w:pPr>
              <w:jc w:val="center"/>
              <w:rPr>
                <w:ins w:id="444" w:author="Чудаков Матвей Игоревич" w:date="2019-06-16T16:16:00Z"/>
                <w:rFonts w:cstheme="minorHAnsi"/>
                <w:szCs w:val="28"/>
                <w:lang w:val="ru-RU"/>
                <w:rPrChange w:id="445" w:author="Чудаков Матвей Игоревич" w:date="2019-06-16T16:22:00Z">
                  <w:rPr>
                    <w:ins w:id="446" w:author="Чудаков Матвей Игоревич" w:date="2019-06-16T16:16:00Z"/>
                    <w:rFonts w:cstheme="minorHAnsi"/>
                    <w:szCs w:val="28"/>
                    <w:lang w:val="ru-RU"/>
                  </w:rPr>
                </w:rPrChange>
              </w:rPr>
            </w:pPr>
            <w:ins w:id="447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0E7298">
                <w:rPr>
                  <w:rFonts w:cstheme="minorHAnsi"/>
                  <w:szCs w:val="28"/>
                  <w:lang w:val="ru-RU"/>
                  <w:rPrChange w:id="448" w:author="Чудаков Матвей Игоревич" w:date="2019-06-16T16:22:00Z">
                    <w:rPr>
                      <w:rFonts w:cstheme="minorHAnsi"/>
                      <w:szCs w:val="28"/>
                    </w:rPr>
                  </w:rPrChange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0E7298">
                <w:rPr>
                  <w:rFonts w:cstheme="minorHAnsi"/>
                  <w:szCs w:val="28"/>
                  <w:lang w:val="ru-RU"/>
                  <w:rPrChange w:id="449" w:author="Чудаков Матвей Игоревич" w:date="2019-06-16T16:22:00Z">
                    <w:rPr>
                      <w:rFonts w:cstheme="minorHAnsi"/>
                      <w:szCs w:val="28"/>
                    </w:rPr>
                  </w:rPrChange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  <w:tc>
          <w:tcPr>
            <w:tcW w:w="2266" w:type="dxa"/>
          </w:tcPr>
          <w:p w14:paraId="170B68E3" w14:textId="589AFD4C" w:rsidR="00954B47" w:rsidRPr="009908E5" w:rsidRDefault="000E7298" w:rsidP="00CA3535">
            <w:pPr>
              <w:jc w:val="center"/>
              <w:rPr>
                <w:ins w:id="450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51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Приложение отображает</w:t>
              </w:r>
              <w:r w:rsidRPr="00CA3535">
                <w:rPr>
                  <w:rFonts w:cstheme="minorHAnsi"/>
                  <w:szCs w:val="28"/>
                  <w:lang w:val="ru-RU"/>
                </w:rPr>
                <w:t xml:space="preserve"> </w:t>
              </w:r>
              <w:r>
                <w:rPr>
                  <w:rFonts w:cstheme="minorHAnsi"/>
                  <w:szCs w:val="28"/>
                  <w:lang w:val="ru-RU"/>
                </w:rPr>
                <w:t xml:space="preserve">выбранное </w:t>
              </w:r>
              <w:r>
                <w:rPr>
                  <w:rFonts w:cstheme="minorHAnsi"/>
                  <w:szCs w:val="28"/>
                </w:rPr>
                <w:t>gif</w:t>
              </w:r>
              <w:r w:rsidRPr="00CA3535">
                <w:rPr>
                  <w:rFonts w:cstheme="minorHAnsi"/>
                  <w:szCs w:val="28"/>
                  <w:lang w:val="ru-RU"/>
                </w:rPr>
                <w:t>-</w:t>
              </w:r>
              <w:r>
                <w:rPr>
                  <w:rFonts w:cstheme="minorHAnsi"/>
                  <w:szCs w:val="28"/>
                  <w:lang w:val="ru-RU"/>
                </w:rPr>
                <w:t xml:space="preserve">изображение в блоке с созданием нового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твита</w:t>
              </w:r>
            </w:ins>
            <w:proofErr w:type="spellEnd"/>
          </w:p>
        </w:tc>
      </w:tr>
      <w:tr w:rsidR="00954B47" w14:paraId="122EA6DF" w14:textId="77777777" w:rsidTr="00CA3535">
        <w:trPr>
          <w:ins w:id="452" w:author="Чудаков Матвей Игоревич" w:date="2019-06-16T16:16:00Z"/>
        </w:trPr>
        <w:tc>
          <w:tcPr>
            <w:tcW w:w="635" w:type="dxa"/>
          </w:tcPr>
          <w:p w14:paraId="06D6694E" w14:textId="77777777" w:rsidR="00954B47" w:rsidRPr="00CA3535" w:rsidRDefault="00954B47" w:rsidP="00CA3535">
            <w:pPr>
              <w:jc w:val="center"/>
              <w:rPr>
                <w:ins w:id="453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54" w:author="Чудаков Матвей Игоревич" w:date="2019-06-16T16:16:00Z">
              <w:r>
                <w:rPr>
                  <w:rFonts w:cstheme="minorHAnsi"/>
                  <w:szCs w:val="28"/>
                </w:rPr>
                <w:t>7</w:t>
              </w:r>
            </w:ins>
          </w:p>
        </w:tc>
        <w:tc>
          <w:tcPr>
            <w:tcW w:w="2336" w:type="dxa"/>
            <w:gridSpan w:val="2"/>
          </w:tcPr>
          <w:p w14:paraId="6A92788D" w14:textId="1D20F582" w:rsidR="00954B47" w:rsidRPr="00CA3535" w:rsidRDefault="000E7298" w:rsidP="00CA3535">
            <w:pPr>
              <w:jc w:val="center"/>
              <w:rPr>
                <w:ins w:id="455" w:author="Чудаков Матвей Игоревич" w:date="2019-06-16T16:16:00Z"/>
                <w:rFonts w:cstheme="minorHAnsi"/>
                <w:szCs w:val="28"/>
                <w:lang w:val="ru-RU"/>
              </w:rPr>
            </w:pPr>
            <w:ins w:id="456" w:author="Чудаков Матвей Игоревич" w:date="2019-06-16T16:22:00Z">
              <w:r>
                <w:rPr>
                  <w:rFonts w:cstheme="minorHAnsi"/>
                  <w:szCs w:val="28"/>
                  <w:lang w:val="ru-RU"/>
                </w:rPr>
                <w:t>Пользователь нажимает кноп</w:t>
              </w:r>
            </w:ins>
            <w:ins w:id="457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ку создать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</w:t>
              </w:r>
            </w:ins>
            <w:proofErr w:type="spellEnd"/>
          </w:p>
        </w:tc>
        <w:tc>
          <w:tcPr>
            <w:tcW w:w="1700" w:type="dxa"/>
            <w:gridSpan w:val="2"/>
          </w:tcPr>
          <w:p w14:paraId="5B63C5E9" w14:textId="02F637D1" w:rsidR="00954B47" w:rsidRPr="000E7298" w:rsidRDefault="00954B47" w:rsidP="00CA3535">
            <w:pPr>
              <w:jc w:val="center"/>
              <w:rPr>
                <w:ins w:id="458" w:author="Чудаков Матвей Игоревич" w:date="2019-06-16T16:16:00Z"/>
                <w:rFonts w:cstheme="minorHAnsi"/>
                <w:szCs w:val="28"/>
                <w:lang w:val="ru-RU"/>
                <w:rPrChange w:id="459" w:author="Чудаков Матвей Игоревич" w:date="2019-06-16T16:23:00Z">
                  <w:rPr>
                    <w:ins w:id="460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</w:p>
        </w:tc>
        <w:tc>
          <w:tcPr>
            <w:tcW w:w="2408" w:type="dxa"/>
          </w:tcPr>
          <w:p w14:paraId="1DAC6BAA" w14:textId="2B96F4C5" w:rsidR="00954B47" w:rsidRPr="000E7298" w:rsidRDefault="000E7298" w:rsidP="00CA3535">
            <w:pPr>
              <w:jc w:val="center"/>
              <w:rPr>
                <w:ins w:id="461" w:author="Чудаков Матвей Игоревич" w:date="2019-06-16T16:16:00Z"/>
                <w:rFonts w:cstheme="minorHAnsi"/>
                <w:szCs w:val="28"/>
                <w:lang w:val="ru-RU"/>
                <w:rPrChange w:id="462" w:author="Чудаков Матвей Игоревич" w:date="2019-06-16T16:23:00Z">
                  <w:rPr>
                    <w:ins w:id="463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464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  <w:tc>
          <w:tcPr>
            <w:tcW w:w="2266" w:type="dxa"/>
          </w:tcPr>
          <w:p w14:paraId="7AAB216F" w14:textId="3ABA3454" w:rsidR="00954B47" w:rsidRPr="000E7298" w:rsidRDefault="000E7298" w:rsidP="00CA3535">
            <w:pPr>
              <w:jc w:val="center"/>
              <w:rPr>
                <w:ins w:id="465" w:author="Чудаков Матвей Игоревич" w:date="2019-06-16T16:16:00Z"/>
                <w:rFonts w:cstheme="minorHAnsi"/>
                <w:szCs w:val="28"/>
                <w:lang w:val="ru-RU"/>
                <w:rPrChange w:id="466" w:author="Чудаков Матвей Игоревич" w:date="2019-06-16T16:23:00Z">
                  <w:rPr>
                    <w:ins w:id="467" w:author="Чудаков Матвей Игоревич" w:date="2019-06-16T16:16:00Z"/>
                    <w:rFonts w:cstheme="minorHAnsi"/>
                    <w:szCs w:val="28"/>
                  </w:rPr>
                </w:rPrChange>
              </w:rPr>
            </w:pPr>
            <w:ins w:id="468" w:author="Чудаков Матвей Игоревич" w:date="2019-06-16T16:23:00Z">
              <w:r>
                <w:rPr>
                  <w:rFonts w:cstheme="minorHAnsi"/>
                  <w:szCs w:val="28"/>
                  <w:lang w:val="ru-RU"/>
                </w:rPr>
                <w:t xml:space="preserve">Приложение отображает страницу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твитов</w:t>
              </w:r>
              <w:proofErr w:type="spellEnd"/>
              <w:r>
                <w:rPr>
                  <w:rFonts w:cstheme="minorHAnsi"/>
                  <w:szCs w:val="28"/>
                  <w:lang w:val="ru-RU"/>
                </w:rPr>
                <w:t xml:space="preserve"> с новым </w:t>
              </w:r>
              <w:proofErr w:type="spellStart"/>
              <w:r>
                <w:rPr>
                  <w:rFonts w:cstheme="minorHAnsi"/>
                  <w:szCs w:val="28"/>
                  <w:lang w:val="ru-RU"/>
                </w:rPr>
                <w:t>твитом</w:t>
              </w:r>
            </w:ins>
            <w:proofErr w:type="spellEnd"/>
          </w:p>
        </w:tc>
      </w:tr>
    </w:tbl>
    <w:p w14:paraId="63B84ADA" w14:textId="67D15164" w:rsidR="00954B47" w:rsidRDefault="00954B47" w:rsidP="00210E0C">
      <w:pPr>
        <w:jc w:val="both"/>
        <w:rPr>
          <w:ins w:id="469" w:author="Чудаков Матвей Игоревич" w:date="2019-06-16T16:23:00Z"/>
          <w:sz w:val="24"/>
          <w:szCs w:val="24"/>
        </w:rPr>
      </w:pPr>
    </w:p>
    <w:p w14:paraId="642C663B" w14:textId="165ADDC5" w:rsidR="00EB7B85" w:rsidRDefault="00EB7B85" w:rsidP="00210E0C">
      <w:pPr>
        <w:jc w:val="both"/>
        <w:rPr>
          <w:ins w:id="470" w:author="Чудаков Матвей Игоревич" w:date="2019-06-16T16:23:00Z"/>
          <w:sz w:val="24"/>
          <w:szCs w:val="24"/>
        </w:rPr>
      </w:pPr>
    </w:p>
    <w:p w14:paraId="36FA9D77" w14:textId="77777777" w:rsidR="00EB7B85" w:rsidRPr="00210E0C" w:rsidRDefault="00EB7B85" w:rsidP="00210E0C">
      <w:pPr>
        <w:jc w:val="both"/>
        <w:rPr>
          <w:sz w:val="24"/>
          <w:szCs w:val="24"/>
        </w:rPr>
      </w:pPr>
      <w:bookmarkStart w:id="471" w:name="_GoBack"/>
      <w:bookmarkEnd w:id="471"/>
    </w:p>
    <w:sectPr w:rsidR="00EB7B85" w:rsidRPr="00210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02EF5"/>
    <w:multiLevelType w:val="hybridMultilevel"/>
    <w:tmpl w:val="C4987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Чудаков Матвей Игоревич">
    <w15:presenceInfo w15:providerId="None" w15:userId="Чудаков Матвей Игор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DB4"/>
    <w:rsid w:val="000D60F8"/>
    <w:rsid w:val="000E7298"/>
    <w:rsid w:val="00117242"/>
    <w:rsid w:val="00122B90"/>
    <w:rsid w:val="001D7273"/>
    <w:rsid w:val="00210E0C"/>
    <w:rsid w:val="00251C70"/>
    <w:rsid w:val="00283D19"/>
    <w:rsid w:val="002C213A"/>
    <w:rsid w:val="002D26BB"/>
    <w:rsid w:val="00301709"/>
    <w:rsid w:val="0039027A"/>
    <w:rsid w:val="003917BC"/>
    <w:rsid w:val="00391C6F"/>
    <w:rsid w:val="003E1A04"/>
    <w:rsid w:val="00454B83"/>
    <w:rsid w:val="00482AA4"/>
    <w:rsid w:val="004F5EE6"/>
    <w:rsid w:val="00534218"/>
    <w:rsid w:val="005C5488"/>
    <w:rsid w:val="00667D72"/>
    <w:rsid w:val="00704651"/>
    <w:rsid w:val="00721021"/>
    <w:rsid w:val="007276A1"/>
    <w:rsid w:val="00794265"/>
    <w:rsid w:val="00795B4F"/>
    <w:rsid w:val="008C59B4"/>
    <w:rsid w:val="008F1FBE"/>
    <w:rsid w:val="00954B47"/>
    <w:rsid w:val="009908E5"/>
    <w:rsid w:val="009D28A7"/>
    <w:rsid w:val="009D3972"/>
    <w:rsid w:val="00AC2872"/>
    <w:rsid w:val="00AC28BD"/>
    <w:rsid w:val="00BC4DB4"/>
    <w:rsid w:val="00C344B0"/>
    <w:rsid w:val="00C363BE"/>
    <w:rsid w:val="00D24B48"/>
    <w:rsid w:val="00DC37CF"/>
    <w:rsid w:val="00DD5D54"/>
    <w:rsid w:val="00E0269D"/>
    <w:rsid w:val="00E61224"/>
    <w:rsid w:val="00EA052A"/>
    <w:rsid w:val="00EB7B85"/>
    <w:rsid w:val="00F26795"/>
    <w:rsid w:val="00F4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22E93"/>
  <w15:chartTrackingRefBased/>
  <w15:docId w15:val="{AB74F6C2-B34E-4CD9-80E3-5ECEF0F8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B8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454B83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454B83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454B83"/>
    <w:rPr>
      <w:rFonts w:ascii="Times New Roman" w:eastAsia="Times New Roman" w:hAnsi="Times New Roman" w:cs="Times New Roman"/>
      <w:i/>
      <w:szCs w:val="20"/>
    </w:rPr>
  </w:style>
  <w:style w:type="paragraph" w:styleId="a6">
    <w:name w:val="List Paragraph"/>
    <w:basedOn w:val="a"/>
    <w:uiPriority w:val="34"/>
    <w:qFormat/>
    <w:rsid w:val="00C363BE"/>
    <w:pPr>
      <w:ind w:left="720"/>
      <w:contextualSpacing/>
    </w:pPr>
  </w:style>
  <w:style w:type="table" w:styleId="a7">
    <w:name w:val="Table Grid"/>
    <w:basedOn w:val="a1"/>
    <w:uiPriority w:val="39"/>
    <w:rsid w:val="009908E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0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0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Чудаков Матвей Игоревич</dc:creator>
  <cp:keywords/>
  <dc:description/>
  <cp:lastModifiedBy>Чудаков Матвей Игоревич</cp:lastModifiedBy>
  <cp:revision>46</cp:revision>
  <dcterms:created xsi:type="dcterms:W3CDTF">2019-06-12T17:32:00Z</dcterms:created>
  <dcterms:modified xsi:type="dcterms:W3CDTF">2019-06-16T13:23:00Z</dcterms:modified>
</cp:coreProperties>
</file>